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测试地址：180.76.134.187:9000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创建图书</w:t>
      </w:r>
    </w:p>
    <w:p>
      <w:pPr>
        <w:rPr>
          <w:rFonts w:cs="Calibri"/>
          <w:b/>
        </w:rPr>
      </w:pPr>
      <w:r>
        <w:rPr>
          <w:rFonts w:cs="Calibri"/>
          <w:b/>
        </w:rPr>
        <w:t>参数</w:t>
      </w:r>
    </w:p>
    <w:tbl>
      <w:tblPr>
        <w:tblStyle w:val="4"/>
        <w:tblW w:w="772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34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key值</w:t>
            </w:r>
          </w:p>
        </w:tc>
        <w:tc>
          <w:tcPr>
            <w:tcW w:w="3465" w:type="dxa"/>
          </w:tcPr>
          <w:p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</w:tcPr>
          <w:p>
            <w:pPr>
              <w:rPr>
                <w:rFonts w:hint="eastAsia" w:cs="Calibri" w:eastAsiaTheme="minorEastAsia"/>
                <w:lang w:val="en-US" w:eastAsia="zh-CN"/>
              </w:rPr>
            </w:pPr>
            <w:r>
              <w:rPr>
                <w:rFonts w:hint="eastAsia" w:cs="Calibri"/>
                <w:lang w:val="en-US" w:eastAsia="zh-CN"/>
              </w:rPr>
              <w:t>name</w:t>
            </w:r>
          </w:p>
        </w:tc>
        <w:tc>
          <w:tcPr>
            <w:tcW w:w="3465" w:type="dxa"/>
          </w:tcPr>
          <w:p>
            <w:pPr>
              <w:rPr>
                <w:rFonts w:hint="eastAsia" w:cs="Calibri" w:eastAsiaTheme="minorEastAsia"/>
                <w:lang w:val="en-US" w:eastAsia="zh-CN"/>
              </w:rPr>
            </w:pPr>
            <w:r>
              <w:rPr>
                <w:rFonts w:hint="eastAsia" w:cs="Calibri"/>
                <w:lang w:val="en-US" w:eastAsia="zh-CN"/>
              </w:rPr>
              <w:t>书籍名称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</w:tcPr>
          <w:p>
            <w:pPr>
              <w:rPr>
                <w:rFonts w:hint="eastAsia" w:cs="Calibri" w:eastAsiaTheme="minorEastAsia"/>
                <w:lang w:val="en-US" w:eastAsia="zh-CN"/>
              </w:rPr>
            </w:pPr>
            <w:r>
              <w:rPr>
                <w:rFonts w:hint="eastAsia" w:cs="Calibri"/>
                <w:lang w:val="en-US" w:eastAsia="zh-CN"/>
              </w:rPr>
              <w:t>isbn</w:t>
            </w:r>
          </w:p>
        </w:tc>
        <w:tc>
          <w:tcPr>
            <w:tcW w:w="3465" w:type="dxa"/>
          </w:tcPr>
          <w:p>
            <w:pPr>
              <w:rPr>
                <w:rFonts w:hint="eastAsia" w:cs="Calibri" w:eastAsiaTheme="minorEastAsia"/>
                <w:lang w:val="en-US" w:eastAsia="zh-CN"/>
              </w:rPr>
            </w:pPr>
            <w:r>
              <w:rPr>
                <w:rFonts w:hint="eastAsia" w:cs="Calibri"/>
                <w:lang w:val="en-US" w:eastAsia="zh-CN"/>
              </w:rPr>
              <w:t>图书编号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</w:tcPr>
          <w:p>
            <w:pPr>
              <w:rPr>
                <w:rFonts w:hint="eastAsia" w:cs="Calibri"/>
                <w:lang w:val="en-US" w:eastAsia="zh-CN"/>
              </w:rPr>
            </w:pPr>
            <w:r>
              <w:rPr>
                <w:rFonts w:hint="eastAsia" w:cs="Calibri"/>
                <w:lang w:val="en-US" w:eastAsia="zh-CN"/>
              </w:rPr>
              <w:t>action</w:t>
            </w:r>
          </w:p>
        </w:tc>
        <w:tc>
          <w:tcPr>
            <w:tcW w:w="3465" w:type="dxa"/>
          </w:tcPr>
          <w:p>
            <w:pPr>
              <w:rPr>
                <w:rFonts w:hint="eastAsia" w:cs="Calibri"/>
                <w:lang w:val="en-US" w:eastAsia="zh-CN"/>
              </w:rPr>
            </w:pPr>
            <w:r>
              <w:rPr>
                <w:rFonts w:hint="eastAsia" w:cs="Calibri"/>
                <w:lang w:val="en-US" w:eastAsia="zh-CN"/>
              </w:rPr>
              <w:t>请求代号(createBook)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</w:tcPr>
          <w:p>
            <w:pPr>
              <w:rPr>
                <w:rFonts w:hint="eastAsia" w:cs="Calibri"/>
                <w:color w:val="FF0000"/>
                <w:lang w:val="en-US" w:eastAsia="zh-CN"/>
              </w:rPr>
            </w:pPr>
            <w:r>
              <w:rPr>
                <w:rFonts w:hint="eastAsia" w:cs="Calibri"/>
                <w:color w:val="FF0000"/>
                <w:lang w:val="en-US" w:eastAsia="zh-CN"/>
              </w:rPr>
              <w:t>bookId</w:t>
            </w:r>
          </w:p>
        </w:tc>
        <w:tc>
          <w:tcPr>
            <w:tcW w:w="3465" w:type="dxa"/>
          </w:tcPr>
          <w:p>
            <w:pPr>
              <w:rPr>
                <w:rFonts w:hint="eastAsia" w:cs="Calibri"/>
                <w:color w:val="FF0000"/>
                <w:lang w:val="en-US" w:eastAsia="zh-CN"/>
              </w:rPr>
            </w:pPr>
            <w:r>
              <w:rPr>
                <w:rFonts w:hint="eastAsia" w:cs="Calibri"/>
                <w:color w:val="FF0000"/>
                <w:lang w:val="en-US" w:eastAsia="zh-CN"/>
              </w:rPr>
              <w:t>书籍uuid</w:t>
            </w:r>
          </w:p>
        </w:tc>
      </w:tr>
    </w:tbl>
    <w:p>
      <w:pPr>
        <w:rPr>
          <w:rFonts w:cs="Calibri"/>
          <w:b/>
        </w:rPr>
      </w:pPr>
    </w:p>
    <w:p>
      <w:pPr>
        <w:tabs>
          <w:tab w:val="left" w:pos="4700"/>
        </w:tabs>
        <w:rPr>
          <w:rFonts w:cs="Calibri"/>
          <w:b/>
        </w:rPr>
      </w:pPr>
      <w:r>
        <w:rPr>
          <w:rFonts w:cs="Calibri"/>
          <w:b/>
        </w:rPr>
        <w:t>HTTP接口</w:t>
      </w:r>
      <w:r>
        <w:rPr>
          <w:rFonts w:cs="Calibri"/>
          <w:b/>
        </w:rPr>
        <w:tab/>
      </w:r>
    </w:p>
    <w:p>
      <w:pPr>
        <w:jc w:val="left"/>
        <w:rPr>
          <w:ins w:id="0" w:author="kaiprince@gmail.com" w:date="2017-01-11T01:59:00Z"/>
          <w:rFonts w:cs="Calibri"/>
        </w:rPr>
      </w:pPr>
      <w:r>
        <w:rPr>
          <w:rFonts w:cs="Calibri"/>
        </w:rPr>
        <w:t>访问方式：</w:t>
      </w:r>
      <w:r>
        <w:rPr>
          <w:rFonts w:hint="eastAsia" w:cs="Calibri"/>
          <w:lang w:val="en-US" w:eastAsia="zh-CN"/>
        </w:rPr>
        <w:t>/v1/publishing/book</w:t>
      </w:r>
    </w:p>
    <w:p>
      <w:pPr>
        <w:jc w:val="left"/>
        <w:rPr>
          <w:rFonts w:cs="Calibri"/>
        </w:rPr>
      </w:pPr>
      <w:ins w:id="1" w:author="kaiprince@gmail.com" w:date="2017-01-11T01:59:00Z">
        <w:r>
          <w:rPr>
            <w:rFonts w:cs="Calibri"/>
          </w:rPr>
          <w:t xml:space="preserve">method: </w:t>
        </w:r>
      </w:ins>
      <w:ins w:id="2" w:author="kaiprince@gmail.com" w:date="2017-01-11T02:06:00Z">
        <w:r>
          <w:rPr>
            <w:rFonts w:cs="Calibri"/>
          </w:rPr>
          <w:t>P</w:t>
        </w:r>
      </w:ins>
      <w:r>
        <w:rPr>
          <w:rFonts w:hint="eastAsia" w:cs="Calibri"/>
          <w:lang w:val="en-US" w:eastAsia="zh-CN"/>
        </w:rPr>
        <w:t>OST</w:t>
      </w:r>
    </w:p>
    <w:p>
      <w:pPr>
        <w:jc w:val="left"/>
        <w:rPr>
          <w:rFonts w:cs="Calibri"/>
          <w:b/>
        </w:rPr>
      </w:pPr>
      <w:r>
        <w:rPr>
          <w:rFonts w:cs="Calibri"/>
          <w:b/>
        </w:rPr>
        <w:t>返回值</w:t>
      </w:r>
    </w:p>
    <w:tbl>
      <w:tblPr>
        <w:tblStyle w:val="4"/>
        <w:tblW w:w="774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5"/>
        <w:gridCol w:w="611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5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6116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5" w:type="dxa"/>
          </w:tcPr>
          <w:p>
            <w:r>
              <w:rPr>
                <w:rFonts w:hint="eastAsia"/>
              </w:rPr>
              <w:t>errorCode</w:t>
            </w:r>
          </w:p>
        </w:tc>
        <w:tc>
          <w:tcPr>
            <w:tcW w:w="61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200成功；400失败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5" w:type="dxa"/>
          </w:tcPr>
          <w:p>
            <w:r>
              <w:rPr>
                <w:rFonts w:hint="eastAsia"/>
              </w:rPr>
              <w:t>errorMsg</w:t>
            </w:r>
          </w:p>
        </w:tc>
        <w:tc>
          <w:tcPr>
            <w:tcW w:w="6116" w:type="dxa"/>
          </w:tcPr>
          <w:p>
            <w:r>
              <w:rPr>
                <w:rFonts w:hint="eastAsia"/>
              </w:rPr>
              <w:t xml:space="preserve">Success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5" w:type="dxa"/>
          </w:tcPr>
          <w:p>
            <w:r>
              <w:rPr>
                <w:rFonts w:hint="eastAsia"/>
              </w:rPr>
              <w:t>timeStamp</w:t>
            </w:r>
          </w:p>
        </w:tc>
        <w:tc>
          <w:tcPr>
            <w:tcW w:w="6116" w:type="dxa"/>
          </w:tcPr>
          <w:p>
            <w:r>
              <w:rPr>
                <w:rFonts w:hint="eastAsia"/>
              </w:rPr>
              <w:t>1486978334296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61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success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:true</w:t>
            </w:r>
          </w:p>
          <w:p>
            <w:pPr>
              <w:ind w:firstLine="630" w:firstLineChars="300"/>
              <w:rPr>
                <w:rFonts w:hint="eastAsia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uuid</w:t>
            </w:r>
            <w:r>
              <w:rPr>
                <w:rFonts w:hint="eastAsia"/>
              </w:rPr>
              <w:t xml:space="preserve">": </w:t>
            </w:r>
            <w:r>
              <w:rPr>
                <w:rFonts w:hint="default"/>
                <w:lang w:val="en-US" w:eastAsia="zh-CN"/>
              </w:rPr>
              <w:t>“b54efa638b7b42ce870f2457f900ab8e”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</w:t>
            </w:r>
          </w:p>
        </w:tc>
      </w:tr>
    </w:tbl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生成点读码</w:t>
      </w:r>
    </w:p>
    <w:p>
      <w:pPr>
        <w:rPr>
          <w:rFonts w:cs="Calibri"/>
          <w:b/>
        </w:rPr>
      </w:pPr>
      <w:r>
        <w:rPr>
          <w:rFonts w:cs="Calibri"/>
          <w:b/>
        </w:rPr>
        <w:t>参数</w:t>
      </w:r>
    </w:p>
    <w:tbl>
      <w:tblPr>
        <w:tblStyle w:val="4"/>
        <w:tblW w:w="772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34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key值</w:t>
            </w:r>
          </w:p>
        </w:tc>
        <w:tc>
          <w:tcPr>
            <w:tcW w:w="3465" w:type="dxa"/>
          </w:tcPr>
          <w:p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</w:tcPr>
          <w:p>
            <w:pPr>
              <w:rPr>
                <w:rFonts w:hint="eastAsia" w:cs="Calibri" w:eastAsiaTheme="minorEastAsia"/>
                <w:lang w:val="en-US" w:eastAsia="zh-CN"/>
              </w:rPr>
            </w:pPr>
            <w:r>
              <w:rPr>
                <w:rFonts w:hint="eastAsia" w:cs="Calibri"/>
                <w:lang w:val="en-US" w:eastAsia="zh-CN"/>
              </w:rPr>
              <w:t>bookId</w:t>
            </w:r>
          </w:p>
        </w:tc>
        <w:tc>
          <w:tcPr>
            <w:tcW w:w="3465" w:type="dxa"/>
          </w:tcPr>
          <w:p>
            <w:pPr>
              <w:rPr>
                <w:rFonts w:hint="eastAsia" w:cs="Calibri" w:eastAsiaTheme="minorEastAsia"/>
                <w:lang w:val="en-US" w:eastAsia="zh-CN"/>
              </w:rPr>
            </w:pPr>
            <w:r>
              <w:rPr>
                <w:rFonts w:hint="eastAsia" w:cs="Calibri"/>
                <w:lang w:val="en-US" w:eastAsia="zh-CN"/>
              </w:rPr>
              <w:t>书id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</w:tcPr>
          <w:p>
            <w:pPr>
              <w:rPr>
                <w:rFonts w:hint="eastAsia" w:cs="Calibri" w:eastAsiaTheme="minorEastAsia"/>
                <w:lang w:val="en-US" w:eastAsia="zh-CN"/>
              </w:rPr>
            </w:pPr>
            <w:r>
              <w:rPr>
                <w:rFonts w:hint="eastAsia" w:cs="Calibri"/>
                <w:lang w:val="en-US" w:eastAsia="zh-CN"/>
              </w:rPr>
              <w:t>height</w:t>
            </w:r>
          </w:p>
        </w:tc>
        <w:tc>
          <w:tcPr>
            <w:tcW w:w="3465" w:type="dxa"/>
          </w:tcPr>
          <w:p>
            <w:pPr>
              <w:rPr>
                <w:rFonts w:hint="eastAsia" w:cs="Calibri" w:eastAsiaTheme="minorEastAsia"/>
                <w:lang w:val="en-US" w:eastAsia="zh-CN"/>
              </w:rPr>
            </w:pPr>
            <w:r>
              <w:rPr>
                <w:rFonts w:hint="eastAsia" w:cs="Calibri"/>
                <w:lang w:val="en-US" w:eastAsia="zh-CN"/>
              </w:rPr>
              <w:t>图书编号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</w:tcPr>
          <w:p>
            <w:pPr>
              <w:rPr>
                <w:rFonts w:hint="eastAsia" w:cs="Calibri"/>
                <w:lang w:val="en-US" w:eastAsia="zh-CN"/>
              </w:rPr>
            </w:pPr>
            <w:r>
              <w:rPr>
                <w:rFonts w:hint="eastAsia" w:cs="Calibri"/>
                <w:lang w:val="en-US" w:eastAsia="zh-CN"/>
              </w:rPr>
              <w:t>width</w:t>
            </w:r>
          </w:p>
        </w:tc>
        <w:tc>
          <w:tcPr>
            <w:tcW w:w="3465" w:type="dxa"/>
          </w:tcPr>
          <w:p>
            <w:pPr>
              <w:rPr>
                <w:rFonts w:hint="eastAsia" w:cs="Calibri"/>
                <w:lang w:val="en-US" w:eastAsia="zh-CN"/>
              </w:rPr>
            </w:pPr>
            <w:r>
              <w:rPr>
                <w:rFonts w:hint="eastAsia" w:cs="Calibri"/>
                <w:lang w:val="en-US" w:eastAsia="zh-CN"/>
              </w:rPr>
              <w:t>请求代号(createBook)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</w:tcPr>
          <w:p>
            <w:pPr>
              <w:rPr>
                <w:rFonts w:hint="eastAsia" w:cs="Calibri"/>
                <w:lang w:val="en-US" w:eastAsia="zh-CN"/>
              </w:rPr>
            </w:pPr>
            <w:r>
              <w:rPr>
                <w:rFonts w:hint="eastAsia" w:cs="Calibri"/>
                <w:lang w:val="en-US" w:eastAsia="zh-CN"/>
              </w:rPr>
              <w:t>dotSize</w:t>
            </w:r>
          </w:p>
        </w:tc>
        <w:tc>
          <w:tcPr>
            <w:tcW w:w="3465" w:type="dxa"/>
          </w:tcPr>
          <w:p>
            <w:pPr>
              <w:rPr>
                <w:rFonts w:hint="eastAsia" w:cs="Calibri"/>
                <w:lang w:val="en-US" w:eastAsia="zh-CN"/>
              </w:rPr>
            </w:pPr>
            <w:r>
              <w:rPr>
                <w:rFonts w:hint="eastAsia" w:cs="Calibri"/>
                <w:lang w:val="en-US" w:eastAsia="zh-CN"/>
              </w:rPr>
              <w:t>点阵大小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</w:tcPr>
          <w:p>
            <w:pPr>
              <w:rPr>
                <w:rFonts w:hint="eastAsia" w:cs="Calibri"/>
                <w:lang w:val="en-US" w:eastAsia="zh-CN"/>
              </w:rPr>
            </w:pPr>
            <w:r>
              <w:rPr>
                <w:rFonts w:hint="eastAsia" w:cs="Calibri"/>
                <w:lang w:val="en-US" w:eastAsia="zh-CN"/>
              </w:rPr>
              <w:t>pageNum</w:t>
            </w:r>
          </w:p>
        </w:tc>
        <w:tc>
          <w:tcPr>
            <w:tcW w:w="3465" w:type="dxa"/>
          </w:tcPr>
          <w:p>
            <w:pPr>
              <w:rPr>
                <w:rFonts w:hint="eastAsia" w:cs="Calibri"/>
                <w:lang w:val="en-US" w:eastAsia="zh-CN"/>
              </w:rPr>
            </w:pPr>
            <w:r>
              <w:rPr>
                <w:rFonts w:hint="eastAsia" w:cs="Calibri"/>
                <w:lang w:val="en-US" w:eastAsia="zh-CN"/>
              </w:rPr>
              <w:t>页数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</w:tcPr>
          <w:p>
            <w:pPr>
              <w:rPr>
                <w:rFonts w:hint="eastAsia" w:cs="Calibri"/>
                <w:lang w:val="en-US" w:eastAsia="zh-CN"/>
              </w:rPr>
            </w:pPr>
            <w:r>
              <w:rPr>
                <w:rFonts w:hint="eastAsia" w:cs="Calibri"/>
                <w:lang w:val="en-US" w:eastAsia="zh-CN"/>
              </w:rPr>
              <w:t>topMargin</w:t>
            </w:r>
          </w:p>
        </w:tc>
        <w:tc>
          <w:tcPr>
            <w:tcW w:w="3465" w:type="dxa"/>
          </w:tcPr>
          <w:p>
            <w:pPr>
              <w:rPr>
                <w:rFonts w:hint="eastAsia" w:cs="Calibri"/>
                <w:lang w:val="en-US" w:eastAsia="zh-CN"/>
              </w:rPr>
            </w:pPr>
            <w:r>
              <w:rPr>
                <w:rFonts w:hint="eastAsia" w:cs="Calibri"/>
                <w:lang w:val="en-US" w:eastAsia="zh-CN"/>
              </w:rPr>
              <w:t>上出血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</w:tcPr>
          <w:p>
            <w:pPr>
              <w:rPr>
                <w:rFonts w:hint="eastAsia" w:cs="Calibri"/>
                <w:lang w:val="en-US" w:eastAsia="zh-CN"/>
              </w:rPr>
            </w:pPr>
            <w:r>
              <w:rPr>
                <w:rFonts w:hint="eastAsia" w:cs="Calibri"/>
                <w:lang w:val="en-US" w:eastAsia="zh-CN"/>
              </w:rPr>
              <w:t>leftMargin</w:t>
            </w:r>
          </w:p>
        </w:tc>
        <w:tc>
          <w:tcPr>
            <w:tcW w:w="3465" w:type="dxa"/>
          </w:tcPr>
          <w:p>
            <w:pPr>
              <w:rPr>
                <w:rFonts w:hint="eastAsia" w:cs="Calibri"/>
                <w:lang w:val="en-US" w:eastAsia="zh-CN"/>
              </w:rPr>
            </w:pPr>
            <w:r>
              <w:rPr>
                <w:rFonts w:hint="eastAsia" w:cs="Calibri"/>
                <w:lang w:val="en-US" w:eastAsia="zh-CN"/>
              </w:rPr>
              <w:t>左出血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</w:tcPr>
          <w:p>
            <w:pPr>
              <w:rPr>
                <w:rFonts w:hint="eastAsia" w:cs="Calibri"/>
                <w:lang w:val="en-US" w:eastAsia="zh-CN"/>
              </w:rPr>
            </w:pPr>
            <w:r>
              <w:rPr>
                <w:rFonts w:hint="eastAsia" w:cs="Calibri"/>
                <w:lang w:val="en-US" w:eastAsia="zh-CN"/>
              </w:rPr>
              <w:t>action</w:t>
            </w:r>
          </w:p>
        </w:tc>
        <w:tc>
          <w:tcPr>
            <w:tcW w:w="3465" w:type="dxa"/>
          </w:tcPr>
          <w:p>
            <w:pPr>
              <w:rPr>
                <w:rFonts w:hint="eastAsia" w:cs="Calibri"/>
                <w:lang w:val="en-US" w:eastAsia="zh-CN"/>
              </w:rPr>
            </w:pPr>
            <w:r>
              <w:rPr>
                <w:rFonts w:hint="eastAsia" w:cs="Calibri"/>
                <w:lang w:val="en-US" w:eastAsia="zh-CN"/>
              </w:rPr>
              <w:t>请求代号（createCode）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</w:tcPr>
          <w:p>
            <w:pPr>
              <w:rPr>
                <w:rFonts w:hint="eastAsia" w:cs="Calibri"/>
                <w:color w:val="FF0000"/>
                <w:lang w:val="en-US" w:eastAsia="zh-CN"/>
              </w:rPr>
            </w:pPr>
            <w:r>
              <w:rPr>
                <w:rFonts w:hint="eastAsia" w:cs="Calibri"/>
                <w:color w:val="FF0000"/>
                <w:lang w:val="en-US" w:eastAsia="zh-CN"/>
              </w:rPr>
              <w:t>version</w:t>
            </w:r>
          </w:p>
        </w:tc>
        <w:tc>
          <w:tcPr>
            <w:tcW w:w="3465" w:type="dxa"/>
          </w:tcPr>
          <w:p>
            <w:pPr>
              <w:rPr>
                <w:rFonts w:hint="eastAsia" w:cs="Calibri"/>
                <w:color w:val="FF0000"/>
                <w:lang w:val="en-US" w:eastAsia="zh-CN"/>
              </w:rPr>
            </w:pPr>
            <w:r>
              <w:rPr>
                <w:rFonts w:hint="eastAsia" w:cs="Calibri"/>
                <w:color w:val="FF0000"/>
                <w:lang w:val="en-US" w:eastAsia="zh-CN"/>
              </w:rPr>
              <w:t>当前版本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</w:tcPr>
          <w:p>
            <w:pPr>
              <w:rPr>
                <w:rFonts w:hint="eastAsia" w:cs="Calibri"/>
                <w:color w:val="FF0000"/>
                <w:lang w:val="en-US" w:eastAsia="zh-CN"/>
              </w:rPr>
            </w:pPr>
            <w:r>
              <w:rPr>
                <w:rFonts w:hint="eastAsia" w:cs="Calibri"/>
                <w:color w:val="FF0000"/>
                <w:lang w:val="en-US" w:eastAsia="zh-CN"/>
              </w:rPr>
              <w:t>baseVersion</w:t>
            </w:r>
          </w:p>
        </w:tc>
        <w:tc>
          <w:tcPr>
            <w:tcW w:w="3465" w:type="dxa"/>
          </w:tcPr>
          <w:p>
            <w:pPr>
              <w:rPr>
                <w:rFonts w:hint="eastAsia" w:cs="Calibri"/>
                <w:color w:val="FF0000"/>
                <w:lang w:val="en-US" w:eastAsia="zh-CN"/>
              </w:rPr>
            </w:pPr>
            <w:r>
              <w:rPr>
                <w:rFonts w:hint="eastAsia" w:cs="Calibri"/>
                <w:color w:val="FF0000"/>
                <w:lang w:val="en-US" w:eastAsia="zh-CN"/>
              </w:rPr>
              <w:t>参照版本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</w:tcPr>
          <w:p>
            <w:pPr>
              <w:rPr>
                <w:rFonts w:hint="eastAsia" w:cs="Calibri"/>
                <w:color w:val="FF0000"/>
                <w:lang w:val="en-US" w:eastAsia="zh-CN"/>
              </w:rPr>
            </w:pPr>
            <w:r>
              <w:rPr>
                <w:rFonts w:hint="eastAsia" w:cs="Calibri"/>
                <w:color w:val="FF0000"/>
                <w:lang w:val="en-US" w:eastAsia="zh-CN"/>
              </w:rPr>
              <w:t>addPageNums</w:t>
            </w:r>
          </w:p>
        </w:tc>
        <w:tc>
          <w:tcPr>
            <w:tcW w:w="3465" w:type="dxa"/>
          </w:tcPr>
          <w:p>
            <w:pPr>
              <w:rPr>
                <w:rFonts w:hint="eastAsia" w:cs="Calibri"/>
                <w:color w:val="FF0000"/>
                <w:lang w:val="en-US" w:eastAsia="zh-CN"/>
              </w:rPr>
            </w:pPr>
            <w:r>
              <w:rPr>
                <w:rFonts w:hint="eastAsia" w:cs="Calibri"/>
                <w:color w:val="FF0000"/>
                <w:lang w:val="en-US" w:eastAsia="zh-CN"/>
              </w:rPr>
              <w:t>需要重新铺码的页（int数组）</w:t>
            </w:r>
          </w:p>
        </w:tc>
      </w:tr>
    </w:tbl>
    <w:p>
      <w:pPr>
        <w:rPr>
          <w:rFonts w:cs="Calibri"/>
          <w:b/>
        </w:rPr>
      </w:pPr>
    </w:p>
    <w:p>
      <w:pPr>
        <w:tabs>
          <w:tab w:val="left" w:pos="4700"/>
        </w:tabs>
        <w:rPr>
          <w:rFonts w:cs="Calibri"/>
          <w:b/>
        </w:rPr>
      </w:pPr>
      <w:r>
        <w:rPr>
          <w:rFonts w:cs="Calibri"/>
          <w:b/>
        </w:rPr>
        <w:t>HTTP接口</w:t>
      </w:r>
      <w:r>
        <w:rPr>
          <w:rFonts w:cs="Calibri"/>
          <w:b/>
        </w:rPr>
        <w:tab/>
      </w:r>
    </w:p>
    <w:p>
      <w:pPr>
        <w:jc w:val="left"/>
        <w:rPr>
          <w:ins w:id="3" w:author="kaiprince@gmail.com" w:date="2017-01-11T01:59:00Z"/>
          <w:rFonts w:cs="Calibri"/>
        </w:rPr>
      </w:pPr>
      <w:r>
        <w:rPr>
          <w:rFonts w:cs="Calibri"/>
        </w:rPr>
        <w:t>访问方式：</w:t>
      </w:r>
      <w:r>
        <w:rPr>
          <w:rFonts w:hint="eastAsia" w:cs="Calibri"/>
          <w:lang w:val="en-US" w:eastAsia="zh-CN"/>
        </w:rPr>
        <w:t>/v1/publishing/book</w:t>
      </w:r>
      <w:bookmarkStart w:id="0" w:name="_GoBack"/>
      <w:bookmarkEnd w:id="0"/>
    </w:p>
    <w:p>
      <w:pPr>
        <w:jc w:val="left"/>
        <w:rPr>
          <w:rFonts w:cs="Calibri"/>
        </w:rPr>
      </w:pPr>
      <w:ins w:id="4" w:author="kaiprince@gmail.com" w:date="2017-01-11T01:59:00Z">
        <w:r>
          <w:rPr>
            <w:rFonts w:cs="Calibri"/>
          </w:rPr>
          <w:t xml:space="preserve">method: </w:t>
        </w:r>
      </w:ins>
      <w:ins w:id="5" w:author="kaiprince@gmail.com" w:date="2017-01-11T02:06:00Z">
        <w:r>
          <w:rPr>
            <w:rFonts w:cs="Calibri"/>
          </w:rPr>
          <w:t>P</w:t>
        </w:r>
      </w:ins>
      <w:r>
        <w:rPr>
          <w:rFonts w:hint="eastAsia" w:cs="Calibri"/>
          <w:lang w:val="en-US" w:eastAsia="zh-CN"/>
        </w:rPr>
        <w:t>OST</w:t>
      </w:r>
    </w:p>
    <w:p>
      <w:pPr>
        <w:jc w:val="left"/>
        <w:rPr>
          <w:rFonts w:cs="Calibri"/>
          <w:b/>
        </w:rPr>
      </w:pPr>
      <w:r>
        <w:rPr>
          <w:rFonts w:cs="Calibri"/>
          <w:b/>
        </w:rPr>
        <w:t>返回值</w:t>
      </w:r>
    </w:p>
    <w:tbl>
      <w:tblPr>
        <w:tblStyle w:val="4"/>
        <w:tblW w:w="774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5"/>
        <w:gridCol w:w="611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25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6116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5" w:type="dxa"/>
          </w:tcPr>
          <w:p>
            <w:r>
              <w:rPr>
                <w:rFonts w:hint="eastAsia"/>
              </w:rPr>
              <w:t>errorCode</w:t>
            </w:r>
          </w:p>
        </w:tc>
        <w:tc>
          <w:tcPr>
            <w:tcW w:w="61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200成功；400失败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5" w:type="dxa"/>
          </w:tcPr>
          <w:p>
            <w:r>
              <w:rPr>
                <w:rFonts w:hint="eastAsia"/>
              </w:rPr>
              <w:t>errorMsg</w:t>
            </w:r>
          </w:p>
        </w:tc>
        <w:tc>
          <w:tcPr>
            <w:tcW w:w="6116" w:type="dxa"/>
          </w:tcPr>
          <w:p>
            <w:r>
              <w:rPr>
                <w:rFonts w:hint="eastAsia"/>
              </w:rPr>
              <w:t xml:space="preserve">Success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5" w:type="dxa"/>
          </w:tcPr>
          <w:p>
            <w:r>
              <w:rPr>
                <w:rFonts w:hint="eastAsia"/>
              </w:rPr>
              <w:t>timeStamp</w:t>
            </w:r>
          </w:p>
        </w:tc>
        <w:tc>
          <w:tcPr>
            <w:tcW w:w="6116" w:type="dxa"/>
          </w:tcPr>
          <w:p>
            <w:r>
              <w:rPr>
                <w:rFonts w:hint="eastAsia"/>
              </w:rPr>
              <w:t>1486978334296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61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sucess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:true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</w:t>
            </w:r>
          </w:p>
        </w:tc>
      </w:tr>
    </w:tbl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查看生成进度</w:t>
      </w:r>
    </w:p>
    <w:p>
      <w:pPr>
        <w:rPr>
          <w:rFonts w:cs="Calibri"/>
          <w:b/>
        </w:rPr>
      </w:pPr>
      <w:r>
        <w:rPr>
          <w:rFonts w:cs="Calibri"/>
          <w:b/>
        </w:rPr>
        <w:t>参数</w:t>
      </w:r>
    </w:p>
    <w:tbl>
      <w:tblPr>
        <w:tblStyle w:val="4"/>
        <w:tblW w:w="772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34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key值</w:t>
            </w:r>
          </w:p>
        </w:tc>
        <w:tc>
          <w:tcPr>
            <w:tcW w:w="3465" w:type="dxa"/>
          </w:tcPr>
          <w:p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</w:tcPr>
          <w:p>
            <w:pPr>
              <w:rPr>
                <w:rFonts w:hint="eastAsia" w:cs="Calibri" w:eastAsiaTheme="minorEastAsia"/>
                <w:lang w:val="en-US" w:eastAsia="zh-CN"/>
              </w:rPr>
            </w:pPr>
            <w:r>
              <w:rPr>
                <w:rFonts w:hint="eastAsia" w:cs="Calibri"/>
                <w:lang w:val="en-US" w:eastAsia="zh-CN"/>
              </w:rPr>
              <w:t>bookId</w:t>
            </w:r>
          </w:p>
        </w:tc>
        <w:tc>
          <w:tcPr>
            <w:tcW w:w="3465" w:type="dxa"/>
          </w:tcPr>
          <w:p>
            <w:pPr>
              <w:rPr>
                <w:rFonts w:hint="eastAsia" w:cs="Calibri" w:eastAsiaTheme="minorEastAsia"/>
                <w:lang w:val="en-US" w:eastAsia="zh-CN"/>
              </w:rPr>
            </w:pPr>
            <w:r>
              <w:rPr>
                <w:rFonts w:hint="eastAsia" w:cs="Calibri"/>
                <w:lang w:val="en-US" w:eastAsia="zh-CN"/>
              </w:rPr>
              <w:t>书籍Id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</w:tcPr>
          <w:p>
            <w:pPr>
              <w:rPr>
                <w:rFonts w:hint="eastAsia" w:cs="Calibri"/>
                <w:lang w:val="en-US" w:eastAsia="zh-CN"/>
              </w:rPr>
            </w:pPr>
            <w:r>
              <w:rPr>
                <w:rFonts w:hint="eastAsia" w:cs="Calibri"/>
                <w:lang w:val="en-US" w:eastAsia="zh-CN"/>
              </w:rPr>
              <w:t>action</w:t>
            </w:r>
          </w:p>
        </w:tc>
        <w:tc>
          <w:tcPr>
            <w:tcW w:w="3465" w:type="dxa"/>
          </w:tcPr>
          <w:p>
            <w:pPr>
              <w:rPr>
                <w:rFonts w:hint="eastAsia" w:cs="Calibri"/>
                <w:lang w:val="en-US" w:eastAsia="zh-CN"/>
              </w:rPr>
            </w:pPr>
            <w:r>
              <w:rPr>
                <w:rFonts w:hint="eastAsia" w:cs="Calibri"/>
                <w:lang w:val="en-US" w:eastAsia="zh-CN"/>
              </w:rPr>
              <w:t>请求代号(getProgress)</w:t>
            </w:r>
          </w:p>
        </w:tc>
      </w:tr>
    </w:tbl>
    <w:p>
      <w:pPr>
        <w:rPr>
          <w:rFonts w:cs="Calibri"/>
          <w:b/>
        </w:rPr>
      </w:pPr>
    </w:p>
    <w:p>
      <w:pPr>
        <w:tabs>
          <w:tab w:val="left" w:pos="4700"/>
        </w:tabs>
        <w:rPr>
          <w:rFonts w:cs="Calibri"/>
          <w:b/>
        </w:rPr>
      </w:pPr>
      <w:r>
        <w:rPr>
          <w:rFonts w:cs="Calibri"/>
          <w:b/>
        </w:rPr>
        <w:t>HTTP接口</w:t>
      </w:r>
      <w:r>
        <w:rPr>
          <w:rFonts w:cs="Calibri"/>
          <w:b/>
        </w:rPr>
        <w:tab/>
      </w:r>
    </w:p>
    <w:p>
      <w:pPr>
        <w:jc w:val="left"/>
        <w:rPr>
          <w:ins w:id="6" w:author="kaiprince@gmail.com" w:date="2017-01-11T01:59:00Z"/>
          <w:rFonts w:cs="Calibri"/>
        </w:rPr>
      </w:pPr>
      <w:r>
        <w:rPr>
          <w:rFonts w:cs="Calibri"/>
        </w:rPr>
        <w:t>访问方式：</w:t>
      </w:r>
      <w:r>
        <w:rPr>
          <w:rFonts w:hint="eastAsia" w:cs="Calibri"/>
          <w:lang w:val="en-US" w:eastAsia="zh-CN"/>
        </w:rPr>
        <w:t>/v1/publishing/book</w:t>
      </w:r>
    </w:p>
    <w:p>
      <w:pPr>
        <w:jc w:val="left"/>
        <w:rPr>
          <w:rFonts w:cs="Calibri"/>
        </w:rPr>
      </w:pPr>
      <w:ins w:id="7" w:author="kaiprince@gmail.com" w:date="2017-01-11T01:59:00Z">
        <w:r>
          <w:rPr>
            <w:rFonts w:cs="Calibri"/>
          </w:rPr>
          <w:t xml:space="preserve">method: </w:t>
        </w:r>
      </w:ins>
      <w:r>
        <w:rPr>
          <w:rFonts w:hint="eastAsia" w:cs="Calibri"/>
          <w:lang w:val="en-US" w:eastAsia="zh-CN"/>
        </w:rPr>
        <w:t>GET</w:t>
      </w:r>
    </w:p>
    <w:p>
      <w:pPr>
        <w:jc w:val="left"/>
        <w:rPr>
          <w:rFonts w:cs="Calibri"/>
          <w:b/>
        </w:rPr>
      </w:pPr>
      <w:r>
        <w:rPr>
          <w:rFonts w:cs="Calibri"/>
          <w:b/>
        </w:rPr>
        <w:t>返回值</w:t>
      </w:r>
    </w:p>
    <w:tbl>
      <w:tblPr>
        <w:tblStyle w:val="4"/>
        <w:tblW w:w="774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5"/>
        <w:gridCol w:w="611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5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6116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5" w:type="dxa"/>
          </w:tcPr>
          <w:p>
            <w:r>
              <w:rPr>
                <w:rFonts w:hint="eastAsia"/>
              </w:rPr>
              <w:t>errorCode</w:t>
            </w:r>
          </w:p>
        </w:tc>
        <w:tc>
          <w:tcPr>
            <w:tcW w:w="61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200成功；400失败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5" w:type="dxa"/>
          </w:tcPr>
          <w:p>
            <w:r>
              <w:rPr>
                <w:rFonts w:hint="eastAsia"/>
              </w:rPr>
              <w:t>errorMsg</w:t>
            </w:r>
          </w:p>
        </w:tc>
        <w:tc>
          <w:tcPr>
            <w:tcW w:w="6116" w:type="dxa"/>
          </w:tcPr>
          <w:p>
            <w:r>
              <w:rPr>
                <w:rFonts w:hint="eastAsia"/>
              </w:rPr>
              <w:t xml:space="preserve">Success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5" w:type="dxa"/>
          </w:tcPr>
          <w:p>
            <w:r>
              <w:rPr>
                <w:rFonts w:hint="eastAsia"/>
              </w:rPr>
              <w:t>timeStamp</w:t>
            </w:r>
          </w:p>
        </w:tc>
        <w:tc>
          <w:tcPr>
            <w:tcW w:w="6116" w:type="dxa"/>
          </w:tcPr>
          <w:p>
            <w:r>
              <w:rPr>
                <w:rFonts w:hint="eastAsia"/>
              </w:rPr>
              <w:t>1486978334296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61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default"/>
                <w:lang w:val="en-US" w:eastAsia="zh-CN"/>
              </w:rPr>
              <w:t>"uuid": "2121e82ad8594f1caf29ec1fcad60d12",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"allItems": 5,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"nowItems": 5,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"finish": true,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"msg": "180.76.134.187:9000/incoming/ddb/course/jpg/2121e82ad8594f1caf29ec1fcad60d12/tif.zip?auth_key=1502424845-0-0-1bf17568fca2df3365d587adf1f8170f"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</w:t>
            </w:r>
          </w:p>
        </w:tc>
      </w:tr>
    </w:tbl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上架图书</w:t>
      </w:r>
    </w:p>
    <w:p>
      <w:pPr>
        <w:rPr>
          <w:rFonts w:cs="Calibri"/>
          <w:b/>
        </w:rPr>
      </w:pPr>
      <w:r>
        <w:rPr>
          <w:rFonts w:cs="Calibri"/>
          <w:b/>
        </w:rPr>
        <w:t>参数</w:t>
      </w:r>
    </w:p>
    <w:tbl>
      <w:tblPr>
        <w:tblStyle w:val="4"/>
        <w:tblW w:w="772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34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key值</w:t>
            </w:r>
          </w:p>
        </w:tc>
        <w:tc>
          <w:tcPr>
            <w:tcW w:w="3465" w:type="dxa"/>
          </w:tcPr>
          <w:p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</w:tcPr>
          <w:p>
            <w:pPr>
              <w:rPr>
                <w:rFonts w:hint="eastAsia" w:cs="Calibri" w:eastAsiaTheme="minorEastAsia"/>
                <w:lang w:val="en-US" w:eastAsia="zh-CN"/>
              </w:rPr>
            </w:pPr>
            <w:r>
              <w:rPr>
                <w:rFonts w:hint="eastAsia" w:cs="Calibri"/>
                <w:lang w:val="en-US" w:eastAsia="zh-CN"/>
              </w:rPr>
              <w:t>bookId</w:t>
            </w:r>
          </w:p>
        </w:tc>
        <w:tc>
          <w:tcPr>
            <w:tcW w:w="3465" w:type="dxa"/>
          </w:tcPr>
          <w:p>
            <w:pPr>
              <w:rPr>
                <w:rFonts w:hint="eastAsia" w:cs="Calibri" w:eastAsiaTheme="minorEastAsia"/>
                <w:lang w:val="en-US" w:eastAsia="zh-CN"/>
              </w:rPr>
            </w:pPr>
            <w:r>
              <w:rPr>
                <w:rFonts w:hint="eastAsia" w:cs="Calibri"/>
                <w:lang w:val="en-US" w:eastAsia="zh-CN"/>
              </w:rPr>
              <w:t>图书id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</w:tcPr>
          <w:p>
            <w:pPr>
              <w:rPr>
                <w:rFonts w:hint="eastAsia" w:cs="Calibri"/>
                <w:lang w:val="en-US" w:eastAsia="zh-CN"/>
              </w:rPr>
            </w:pPr>
            <w:r>
              <w:rPr>
                <w:rFonts w:hint="eastAsia" w:cs="Calibri"/>
                <w:lang w:val="en-US" w:eastAsia="zh-CN"/>
              </w:rPr>
              <w:t>action</w:t>
            </w:r>
          </w:p>
        </w:tc>
        <w:tc>
          <w:tcPr>
            <w:tcW w:w="3465" w:type="dxa"/>
          </w:tcPr>
          <w:p>
            <w:pPr>
              <w:rPr>
                <w:rFonts w:hint="eastAsia" w:cs="Calibri"/>
                <w:lang w:val="en-US" w:eastAsia="zh-CN"/>
              </w:rPr>
            </w:pPr>
            <w:r>
              <w:rPr>
                <w:rFonts w:hint="eastAsia" w:cs="Calibri"/>
                <w:lang w:val="en-US" w:eastAsia="zh-CN"/>
              </w:rPr>
              <w:t>请求代号(createGoods)</w:t>
            </w:r>
          </w:p>
        </w:tc>
      </w:tr>
    </w:tbl>
    <w:p>
      <w:pPr>
        <w:rPr>
          <w:rFonts w:cs="Calibri"/>
          <w:b/>
        </w:rPr>
      </w:pPr>
    </w:p>
    <w:p>
      <w:pPr>
        <w:tabs>
          <w:tab w:val="left" w:pos="4700"/>
        </w:tabs>
        <w:rPr>
          <w:rFonts w:cs="Calibri"/>
          <w:b/>
        </w:rPr>
      </w:pPr>
      <w:r>
        <w:rPr>
          <w:rFonts w:cs="Calibri"/>
          <w:b/>
        </w:rPr>
        <w:t>HTTP接口</w:t>
      </w:r>
      <w:r>
        <w:rPr>
          <w:rFonts w:cs="Calibri"/>
          <w:b/>
        </w:rPr>
        <w:tab/>
      </w:r>
    </w:p>
    <w:p>
      <w:pPr>
        <w:jc w:val="left"/>
        <w:rPr>
          <w:ins w:id="8" w:author="kaiprince@gmail.com" w:date="2017-01-11T01:59:00Z"/>
          <w:rFonts w:cs="Calibri"/>
        </w:rPr>
      </w:pPr>
      <w:r>
        <w:rPr>
          <w:rFonts w:cs="Calibri"/>
        </w:rPr>
        <w:t>访问方式：</w:t>
      </w:r>
      <w:r>
        <w:rPr>
          <w:rFonts w:hint="eastAsia" w:cs="Calibri"/>
          <w:lang w:val="en-US" w:eastAsia="zh-CN"/>
        </w:rPr>
        <w:t>/v1/publishing/goods</w:t>
      </w:r>
    </w:p>
    <w:p>
      <w:pPr>
        <w:jc w:val="left"/>
        <w:rPr>
          <w:rFonts w:cs="Calibri"/>
        </w:rPr>
      </w:pPr>
      <w:ins w:id="9" w:author="kaiprince@gmail.com" w:date="2017-01-11T01:59:00Z">
        <w:r>
          <w:rPr>
            <w:rFonts w:cs="Calibri"/>
          </w:rPr>
          <w:t xml:space="preserve">method: </w:t>
        </w:r>
      </w:ins>
      <w:ins w:id="10" w:author="kaiprince@gmail.com" w:date="2017-01-11T02:06:00Z">
        <w:r>
          <w:rPr>
            <w:rFonts w:cs="Calibri"/>
          </w:rPr>
          <w:t>P</w:t>
        </w:r>
      </w:ins>
      <w:r>
        <w:rPr>
          <w:rFonts w:hint="eastAsia" w:cs="Calibri"/>
          <w:lang w:val="en-US" w:eastAsia="zh-CN"/>
        </w:rPr>
        <w:t>OST</w:t>
      </w:r>
    </w:p>
    <w:p>
      <w:pPr>
        <w:jc w:val="left"/>
        <w:rPr>
          <w:rFonts w:cs="Calibri"/>
          <w:b/>
        </w:rPr>
      </w:pPr>
      <w:r>
        <w:rPr>
          <w:rFonts w:cs="Calibri"/>
          <w:b/>
        </w:rPr>
        <w:t>返回值</w:t>
      </w:r>
    </w:p>
    <w:tbl>
      <w:tblPr>
        <w:tblStyle w:val="4"/>
        <w:tblW w:w="774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5"/>
        <w:gridCol w:w="611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5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6116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5" w:type="dxa"/>
          </w:tcPr>
          <w:p>
            <w:r>
              <w:rPr>
                <w:rFonts w:hint="eastAsia"/>
              </w:rPr>
              <w:t>errorCode</w:t>
            </w:r>
          </w:p>
        </w:tc>
        <w:tc>
          <w:tcPr>
            <w:tcW w:w="61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200成功；400失败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5" w:type="dxa"/>
          </w:tcPr>
          <w:p>
            <w:r>
              <w:rPr>
                <w:rFonts w:hint="eastAsia"/>
              </w:rPr>
              <w:t>errorMsg</w:t>
            </w:r>
          </w:p>
        </w:tc>
        <w:tc>
          <w:tcPr>
            <w:tcW w:w="6116" w:type="dxa"/>
          </w:tcPr>
          <w:p>
            <w:r>
              <w:rPr>
                <w:rFonts w:hint="eastAsia"/>
              </w:rPr>
              <w:t xml:space="preserve">Success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5" w:type="dxa"/>
          </w:tcPr>
          <w:p>
            <w:r>
              <w:rPr>
                <w:rFonts w:hint="eastAsia"/>
              </w:rPr>
              <w:t>timeStamp</w:t>
            </w:r>
          </w:p>
        </w:tc>
        <w:tc>
          <w:tcPr>
            <w:tcW w:w="6116" w:type="dxa"/>
          </w:tcPr>
          <w:p>
            <w:r>
              <w:rPr>
                <w:rFonts w:hint="eastAsia"/>
              </w:rPr>
              <w:t>1486978334296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61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success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:true</w:t>
            </w:r>
          </w:p>
          <w:p>
            <w:pPr>
              <w:ind w:firstLine="630" w:firstLineChars="300"/>
              <w:rPr>
                <w:rFonts w:hint="eastAsia"/>
              </w:rPr>
            </w:pPr>
            <w:r>
              <w:rPr>
                <w:rFonts w:hint="eastAsia"/>
              </w:rPr>
              <w:t>"</w:t>
            </w:r>
            <w:r>
              <w:rPr>
                <w:rFonts w:hint="eastAsia"/>
                <w:lang w:val="en-US" w:eastAsia="zh-CN"/>
              </w:rPr>
              <w:t>uuid</w:t>
            </w:r>
            <w:r>
              <w:rPr>
                <w:rFonts w:hint="eastAsia"/>
              </w:rPr>
              <w:t xml:space="preserve">": </w:t>
            </w:r>
            <w:r>
              <w:rPr>
                <w:rFonts w:hint="default"/>
                <w:lang w:val="en-US" w:eastAsia="zh-CN"/>
              </w:rPr>
              <w:t>“b54efa638b7b42ce870f2457f900ab8e”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</w:t>
            </w:r>
          </w:p>
        </w:tc>
      </w:tr>
    </w:tbl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上传资源包</w:t>
      </w:r>
    </w:p>
    <w:p>
      <w:pPr>
        <w:rPr>
          <w:rFonts w:cs="Calibri"/>
          <w:b/>
        </w:rPr>
      </w:pPr>
      <w:r>
        <w:rPr>
          <w:rFonts w:cs="Calibri"/>
          <w:b/>
        </w:rPr>
        <w:t>参数</w:t>
      </w:r>
    </w:p>
    <w:tbl>
      <w:tblPr>
        <w:tblStyle w:val="4"/>
        <w:tblW w:w="772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34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key值</w:t>
            </w:r>
          </w:p>
        </w:tc>
        <w:tc>
          <w:tcPr>
            <w:tcW w:w="3465" w:type="dxa"/>
          </w:tcPr>
          <w:p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</w:tcPr>
          <w:p>
            <w:pPr>
              <w:rPr>
                <w:rFonts w:hint="eastAsia" w:cs="Calibri" w:eastAsiaTheme="minorEastAsia"/>
                <w:lang w:val="en-US" w:eastAsia="zh-CN"/>
              </w:rPr>
            </w:pPr>
            <w:r>
              <w:rPr>
                <w:rFonts w:hint="eastAsia" w:cs="Calibri"/>
                <w:lang w:val="en-US" w:eastAsia="zh-CN"/>
              </w:rPr>
              <w:t>bookId</w:t>
            </w:r>
          </w:p>
        </w:tc>
        <w:tc>
          <w:tcPr>
            <w:tcW w:w="3465" w:type="dxa"/>
          </w:tcPr>
          <w:p>
            <w:pPr>
              <w:rPr>
                <w:rFonts w:hint="eastAsia" w:cs="Calibri" w:eastAsiaTheme="minorEastAsia"/>
                <w:lang w:val="en-US" w:eastAsia="zh-CN"/>
              </w:rPr>
            </w:pPr>
            <w:r>
              <w:rPr>
                <w:rFonts w:hint="eastAsia" w:cs="Calibri"/>
                <w:lang w:val="en-US" w:eastAsia="zh-CN"/>
              </w:rPr>
              <w:t>图书id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</w:tcPr>
          <w:p>
            <w:pPr>
              <w:rPr>
                <w:rFonts w:hint="eastAsia" w:cs="Calibri"/>
                <w:lang w:val="en-US" w:eastAsia="zh-CN"/>
              </w:rPr>
            </w:pPr>
            <w:r>
              <w:rPr>
                <w:rFonts w:hint="eastAsia" w:cs="Calibri"/>
                <w:lang w:val="en-US" w:eastAsia="zh-CN"/>
              </w:rPr>
              <w:t>file</w:t>
            </w:r>
          </w:p>
        </w:tc>
        <w:tc>
          <w:tcPr>
            <w:tcW w:w="3465" w:type="dxa"/>
          </w:tcPr>
          <w:p>
            <w:pPr>
              <w:rPr>
                <w:rFonts w:hint="eastAsia" w:cs="Calibri"/>
                <w:lang w:val="en-US" w:eastAsia="zh-CN"/>
              </w:rPr>
            </w:pPr>
            <w:r>
              <w:rPr>
                <w:rFonts w:hint="eastAsia" w:cs="Calibri"/>
                <w:lang w:val="en-US" w:eastAsia="zh-CN"/>
              </w:rPr>
              <w:t>资源包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</w:tcPr>
          <w:p>
            <w:pPr>
              <w:rPr>
                <w:rFonts w:hint="eastAsia" w:cs="Calibri"/>
                <w:lang w:val="en-US" w:eastAsia="zh-CN"/>
              </w:rPr>
            </w:pPr>
            <w:r>
              <w:rPr>
                <w:rFonts w:hint="eastAsia" w:cs="Calibri"/>
                <w:lang w:val="en-US" w:eastAsia="zh-CN"/>
              </w:rPr>
              <w:t>action</w:t>
            </w:r>
          </w:p>
        </w:tc>
        <w:tc>
          <w:tcPr>
            <w:tcW w:w="3465" w:type="dxa"/>
          </w:tcPr>
          <w:p>
            <w:pPr>
              <w:rPr>
                <w:rFonts w:hint="eastAsia" w:cs="Calibri"/>
                <w:lang w:val="en-US" w:eastAsia="zh-CN"/>
              </w:rPr>
            </w:pPr>
            <w:r>
              <w:rPr>
                <w:rFonts w:hint="eastAsia" w:cs="Calibri"/>
                <w:lang w:val="en-US" w:eastAsia="zh-CN"/>
              </w:rPr>
              <w:t>请求代号(uploadBook)</w:t>
            </w:r>
          </w:p>
        </w:tc>
      </w:tr>
    </w:tbl>
    <w:p>
      <w:pPr>
        <w:rPr>
          <w:rFonts w:cs="Calibri"/>
          <w:b/>
        </w:rPr>
      </w:pPr>
    </w:p>
    <w:p>
      <w:pPr>
        <w:tabs>
          <w:tab w:val="left" w:pos="4700"/>
        </w:tabs>
        <w:rPr>
          <w:rFonts w:cs="Calibri"/>
          <w:b/>
        </w:rPr>
      </w:pPr>
      <w:r>
        <w:rPr>
          <w:rFonts w:cs="Calibri"/>
          <w:b/>
        </w:rPr>
        <w:t>HTTP接口</w:t>
      </w:r>
      <w:r>
        <w:rPr>
          <w:rFonts w:cs="Calibri"/>
          <w:b/>
        </w:rPr>
        <w:tab/>
      </w:r>
    </w:p>
    <w:p>
      <w:pPr>
        <w:jc w:val="left"/>
        <w:rPr>
          <w:ins w:id="11" w:author="kaiprince@gmail.com" w:date="2017-01-11T01:59:00Z"/>
          <w:rFonts w:cs="Calibri"/>
        </w:rPr>
      </w:pPr>
      <w:r>
        <w:rPr>
          <w:rFonts w:cs="Calibri"/>
        </w:rPr>
        <w:t>访问方式：</w:t>
      </w:r>
      <w:r>
        <w:rPr>
          <w:rFonts w:hint="eastAsia" w:cs="Calibri"/>
          <w:lang w:val="en-US" w:eastAsia="zh-CN"/>
        </w:rPr>
        <w:t>/v1/publishing/file</w:t>
      </w:r>
    </w:p>
    <w:p>
      <w:pPr>
        <w:jc w:val="left"/>
        <w:rPr>
          <w:rFonts w:cs="Calibri"/>
        </w:rPr>
      </w:pPr>
      <w:ins w:id="12" w:author="kaiprince@gmail.com" w:date="2017-01-11T01:59:00Z">
        <w:r>
          <w:rPr>
            <w:rFonts w:cs="Calibri"/>
          </w:rPr>
          <w:t xml:space="preserve">method: </w:t>
        </w:r>
      </w:ins>
      <w:ins w:id="13" w:author="kaiprince@gmail.com" w:date="2017-01-11T02:06:00Z">
        <w:r>
          <w:rPr>
            <w:rFonts w:cs="Calibri"/>
          </w:rPr>
          <w:t>P</w:t>
        </w:r>
      </w:ins>
      <w:r>
        <w:rPr>
          <w:rFonts w:hint="eastAsia" w:cs="Calibri"/>
          <w:lang w:val="en-US" w:eastAsia="zh-CN"/>
        </w:rPr>
        <w:t>OST</w:t>
      </w:r>
    </w:p>
    <w:p>
      <w:pPr>
        <w:jc w:val="left"/>
        <w:rPr>
          <w:rFonts w:cs="Calibri"/>
          <w:b/>
        </w:rPr>
      </w:pPr>
      <w:r>
        <w:rPr>
          <w:rFonts w:cs="Calibri"/>
          <w:b/>
        </w:rPr>
        <w:t>返回值</w:t>
      </w:r>
    </w:p>
    <w:tbl>
      <w:tblPr>
        <w:tblStyle w:val="4"/>
        <w:tblW w:w="774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5"/>
        <w:gridCol w:w="611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5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6116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5" w:type="dxa"/>
          </w:tcPr>
          <w:p>
            <w:r>
              <w:rPr>
                <w:rFonts w:hint="eastAsia"/>
              </w:rPr>
              <w:t>errorCode</w:t>
            </w:r>
          </w:p>
        </w:tc>
        <w:tc>
          <w:tcPr>
            <w:tcW w:w="61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200成功；400失败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5" w:type="dxa"/>
          </w:tcPr>
          <w:p>
            <w:r>
              <w:rPr>
                <w:rFonts w:hint="eastAsia"/>
              </w:rPr>
              <w:t>errorMsg</w:t>
            </w:r>
          </w:p>
        </w:tc>
        <w:tc>
          <w:tcPr>
            <w:tcW w:w="6116" w:type="dxa"/>
          </w:tcPr>
          <w:p>
            <w:r>
              <w:rPr>
                <w:rFonts w:hint="eastAsia"/>
              </w:rPr>
              <w:t xml:space="preserve">Success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5" w:type="dxa"/>
          </w:tcPr>
          <w:p>
            <w:r>
              <w:rPr>
                <w:rFonts w:hint="eastAsia"/>
              </w:rPr>
              <w:t>timeStamp</w:t>
            </w:r>
          </w:p>
        </w:tc>
        <w:tc>
          <w:tcPr>
            <w:tcW w:w="6116" w:type="dxa"/>
          </w:tcPr>
          <w:p>
            <w:r>
              <w:rPr>
                <w:rFonts w:hint="eastAsia"/>
              </w:rPr>
              <w:t>1486978334296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61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sucess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:true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</w:t>
            </w:r>
          </w:p>
        </w:tc>
      </w:tr>
    </w:tbl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下架图书</w:t>
      </w:r>
    </w:p>
    <w:p>
      <w:pPr>
        <w:rPr>
          <w:rFonts w:cs="Calibri"/>
          <w:b/>
        </w:rPr>
      </w:pPr>
      <w:r>
        <w:rPr>
          <w:rFonts w:cs="Calibri"/>
          <w:b/>
        </w:rPr>
        <w:t>参数</w:t>
      </w:r>
    </w:p>
    <w:tbl>
      <w:tblPr>
        <w:tblStyle w:val="4"/>
        <w:tblW w:w="772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34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key值</w:t>
            </w:r>
          </w:p>
        </w:tc>
        <w:tc>
          <w:tcPr>
            <w:tcW w:w="3465" w:type="dxa"/>
          </w:tcPr>
          <w:p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</w:tcPr>
          <w:p>
            <w:pPr>
              <w:rPr>
                <w:rFonts w:hint="eastAsia" w:cs="Calibri" w:eastAsiaTheme="minorEastAsia"/>
                <w:lang w:val="en-US" w:eastAsia="zh-CN"/>
              </w:rPr>
            </w:pPr>
            <w:r>
              <w:rPr>
                <w:rFonts w:hint="eastAsia" w:cs="Calibri"/>
                <w:lang w:val="en-US" w:eastAsia="zh-CN"/>
              </w:rPr>
              <w:t>id</w:t>
            </w:r>
          </w:p>
        </w:tc>
        <w:tc>
          <w:tcPr>
            <w:tcW w:w="3465" w:type="dxa"/>
          </w:tcPr>
          <w:p>
            <w:pPr>
              <w:rPr>
                <w:rFonts w:hint="eastAsia" w:cs="Calibri" w:eastAsiaTheme="minorEastAsia"/>
                <w:lang w:val="en-US" w:eastAsia="zh-CN"/>
              </w:rPr>
            </w:pPr>
            <w:r>
              <w:rPr>
                <w:rFonts w:hint="eastAsia" w:cs="Calibri"/>
                <w:lang w:val="en-US" w:eastAsia="zh-CN"/>
              </w:rPr>
              <w:t>图书id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</w:tcPr>
          <w:p>
            <w:pPr>
              <w:rPr>
                <w:rFonts w:hint="eastAsia" w:cs="Calibri"/>
                <w:lang w:val="en-US" w:eastAsia="zh-CN"/>
              </w:rPr>
            </w:pPr>
            <w:r>
              <w:rPr>
                <w:rFonts w:hint="eastAsia" w:cs="Calibri"/>
                <w:lang w:val="en-US" w:eastAsia="zh-CN"/>
              </w:rPr>
              <w:t>action</w:t>
            </w:r>
          </w:p>
        </w:tc>
        <w:tc>
          <w:tcPr>
            <w:tcW w:w="3465" w:type="dxa"/>
          </w:tcPr>
          <w:p>
            <w:pPr>
              <w:rPr>
                <w:rFonts w:hint="eastAsia" w:cs="Calibri"/>
                <w:lang w:val="en-US" w:eastAsia="zh-CN"/>
              </w:rPr>
            </w:pPr>
            <w:r>
              <w:rPr>
                <w:rFonts w:hint="eastAsia" w:cs="Calibri"/>
                <w:lang w:val="en-US" w:eastAsia="zh-CN"/>
              </w:rPr>
              <w:t>请求代号(removeGoods)</w:t>
            </w:r>
          </w:p>
        </w:tc>
      </w:tr>
    </w:tbl>
    <w:p>
      <w:pPr>
        <w:rPr>
          <w:rFonts w:cs="Calibri"/>
          <w:b/>
        </w:rPr>
      </w:pPr>
    </w:p>
    <w:p>
      <w:pPr>
        <w:tabs>
          <w:tab w:val="left" w:pos="4700"/>
        </w:tabs>
        <w:rPr>
          <w:rFonts w:cs="Calibri"/>
          <w:b/>
        </w:rPr>
      </w:pPr>
      <w:r>
        <w:rPr>
          <w:rFonts w:cs="Calibri"/>
          <w:b/>
        </w:rPr>
        <w:t>HTTP接口</w:t>
      </w:r>
      <w:r>
        <w:rPr>
          <w:rFonts w:cs="Calibri"/>
          <w:b/>
        </w:rPr>
        <w:tab/>
      </w:r>
    </w:p>
    <w:p>
      <w:pPr>
        <w:jc w:val="left"/>
        <w:rPr>
          <w:ins w:id="14" w:author="kaiprince@gmail.com" w:date="2017-01-11T01:59:00Z"/>
          <w:rFonts w:cs="Calibri"/>
        </w:rPr>
      </w:pPr>
      <w:r>
        <w:rPr>
          <w:rFonts w:cs="Calibri"/>
        </w:rPr>
        <w:t>访问方式：</w:t>
      </w:r>
      <w:r>
        <w:rPr>
          <w:rFonts w:hint="eastAsia" w:cs="Calibri"/>
          <w:lang w:val="en-US" w:eastAsia="zh-CN"/>
        </w:rPr>
        <w:t>/v1/publishing/goods</w:t>
      </w:r>
    </w:p>
    <w:p>
      <w:pPr>
        <w:jc w:val="left"/>
        <w:rPr>
          <w:rFonts w:cs="Calibri"/>
        </w:rPr>
      </w:pPr>
      <w:ins w:id="15" w:author="kaiprince@gmail.com" w:date="2017-01-11T01:59:00Z">
        <w:r>
          <w:rPr>
            <w:rFonts w:cs="Calibri"/>
          </w:rPr>
          <w:t xml:space="preserve">method: </w:t>
        </w:r>
      </w:ins>
      <w:ins w:id="16" w:author="kaiprince@gmail.com" w:date="2017-01-11T02:06:00Z">
        <w:r>
          <w:rPr>
            <w:rFonts w:cs="Calibri"/>
          </w:rPr>
          <w:t>P</w:t>
        </w:r>
      </w:ins>
      <w:r>
        <w:rPr>
          <w:rFonts w:hint="eastAsia" w:cs="Calibri"/>
          <w:lang w:val="en-US" w:eastAsia="zh-CN"/>
        </w:rPr>
        <w:t>OST</w:t>
      </w:r>
    </w:p>
    <w:p>
      <w:pPr>
        <w:jc w:val="left"/>
        <w:rPr>
          <w:rFonts w:cs="Calibri"/>
          <w:b/>
        </w:rPr>
      </w:pPr>
      <w:r>
        <w:rPr>
          <w:rFonts w:cs="Calibri"/>
          <w:b/>
        </w:rPr>
        <w:t>返回值</w:t>
      </w:r>
    </w:p>
    <w:tbl>
      <w:tblPr>
        <w:tblStyle w:val="4"/>
        <w:tblW w:w="774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5"/>
        <w:gridCol w:w="611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25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参数名</w:t>
            </w:r>
          </w:p>
        </w:tc>
        <w:tc>
          <w:tcPr>
            <w:tcW w:w="6116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5" w:type="dxa"/>
          </w:tcPr>
          <w:p>
            <w:r>
              <w:rPr>
                <w:rFonts w:hint="eastAsia"/>
              </w:rPr>
              <w:t>errorCode</w:t>
            </w:r>
          </w:p>
        </w:tc>
        <w:tc>
          <w:tcPr>
            <w:tcW w:w="611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200成功；400失败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5" w:type="dxa"/>
          </w:tcPr>
          <w:p>
            <w:r>
              <w:rPr>
                <w:rFonts w:hint="eastAsia"/>
              </w:rPr>
              <w:t>errorMsg</w:t>
            </w:r>
          </w:p>
        </w:tc>
        <w:tc>
          <w:tcPr>
            <w:tcW w:w="6116" w:type="dxa"/>
          </w:tcPr>
          <w:p>
            <w:r>
              <w:rPr>
                <w:rFonts w:hint="eastAsia"/>
              </w:rPr>
              <w:t xml:space="preserve">Success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5" w:type="dxa"/>
          </w:tcPr>
          <w:p>
            <w:r>
              <w:rPr>
                <w:rFonts w:hint="eastAsia"/>
              </w:rPr>
              <w:t>timeStamp</w:t>
            </w:r>
          </w:p>
        </w:tc>
        <w:tc>
          <w:tcPr>
            <w:tcW w:w="6116" w:type="dxa"/>
          </w:tcPr>
          <w:p>
            <w:r>
              <w:rPr>
                <w:rFonts w:hint="eastAsia"/>
              </w:rPr>
              <w:t>1486978334296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61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t>“</w:t>
            </w:r>
            <w:r>
              <w:rPr>
                <w:rFonts w:hint="eastAsia"/>
                <w:lang w:val="en-US" w:eastAsia="zh-CN"/>
              </w:rPr>
              <w:t>success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:true;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黑体">
    <w:panose1 w:val="02010609060101010101"/>
    <w:charset w:val="88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ËÎÌå">
    <w:altName w:val="Times New Roman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170AC"/>
    <w:multiLevelType w:val="singleLevel"/>
    <w:tmpl w:val="58A170A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B20926"/>
    <w:rsid w:val="0BC61942"/>
    <w:rsid w:val="0D17780F"/>
    <w:rsid w:val="15A97B3B"/>
    <w:rsid w:val="1924532E"/>
    <w:rsid w:val="1ACD5F12"/>
    <w:rsid w:val="245C2A8A"/>
    <w:rsid w:val="29324FB1"/>
    <w:rsid w:val="2A067256"/>
    <w:rsid w:val="2A6319F0"/>
    <w:rsid w:val="2B327F77"/>
    <w:rsid w:val="2D3626D2"/>
    <w:rsid w:val="344535B8"/>
    <w:rsid w:val="353A6BEB"/>
    <w:rsid w:val="39E705EC"/>
    <w:rsid w:val="40E227A1"/>
    <w:rsid w:val="42870EE4"/>
    <w:rsid w:val="42E50756"/>
    <w:rsid w:val="4555474F"/>
    <w:rsid w:val="46FA23FE"/>
    <w:rsid w:val="473E4BDD"/>
    <w:rsid w:val="49C972FC"/>
    <w:rsid w:val="4A5312C2"/>
    <w:rsid w:val="4AE64469"/>
    <w:rsid w:val="4AF65A36"/>
    <w:rsid w:val="528069F8"/>
    <w:rsid w:val="547C5D5C"/>
    <w:rsid w:val="5BEA6B13"/>
    <w:rsid w:val="5EDD052F"/>
    <w:rsid w:val="5F1E1657"/>
    <w:rsid w:val="5F711ED8"/>
    <w:rsid w:val="633E12F7"/>
    <w:rsid w:val="6632055D"/>
    <w:rsid w:val="67AA69AD"/>
    <w:rsid w:val="6A154F14"/>
    <w:rsid w:val="78E210CC"/>
    <w:rsid w:val="7FAC5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whaty</dc:creator>
  <cp:lastModifiedBy>whaty</cp:lastModifiedBy>
  <dcterms:modified xsi:type="dcterms:W3CDTF">2017-09-01T07:31:38Z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