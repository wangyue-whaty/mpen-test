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A9467" w14:textId="77777777" w:rsidR="00E81755" w:rsidRDefault="00CE212C">
      <w:pPr>
        <w:pStyle w:val="1"/>
        <w:rPr>
          <w:rFonts w:cs="Calibri"/>
        </w:rPr>
      </w:pPr>
      <w:r>
        <w:rPr>
          <w:rFonts w:ascii="宋体" w:hAnsi="宋体" w:cs="宋体" w:hint="eastAsia"/>
          <w:sz w:val="32"/>
          <w:szCs w:val="32"/>
        </w:rPr>
        <w:t>1 把笔设置为合格产品</w:t>
      </w:r>
    </w:p>
    <w:p w14:paraId="6A0C1113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005F083C" w14:textId="77777777">
        <w:tc>
          <w:tcPr>
            <w:tcW w:w="4261" w:type="dxa"/>
          </w:tcPr>
          <w:p w14:paraId="6BF8080D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2559C81F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523249F4" w14:textId="77777777">
        <w:trPr>
          <w:trHeight w:val="90"/>
        </w:trPr>
        <w:tc>
          <w:tcPr>
            <w:tcW w:w="4261" w:type="dxa"/>
          </w:tcPr>
          <w:p w14:paraId="58CB9766" w14:textId="77777777" w:rsidR="00E81755" w:rsidRDefault="00CE212C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entity.identifiaction</w:t>
            </w:r>
            <w:proofErr w:type="spellEnd"/>
          </w:p>
        </w:tc>
        <w:tc>
          <w:tcPr>
            <w:tcW w:w="6285" w:type="dxa"/>
          </w:tcPr>
          <w:p w14:paraId="157C0757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笔的唯一标识</w:t>
            </w:r>
          </w:p>
        </w:tc>
      </w:tr>
      <w:tr w:rsidR="00E81755" w14:paraId="713BE13A" w14:textId="77777777">
        <w:trPr>
          <w:trHeight w:val="90"/>
        </w:trPr>
        <w:tc>
          <w:tcPr>
            <w:tcW w:w="4261" w:type="dxa"/>
          </w:tcPr>
          <w:p w14:paraId="6E4BFC11" w14:textId="77777777" w:rsidR="00E81755" w:rsidRDefault="00CE212C">
            <w:pPr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entity.code</w:t>
            </w:r>
            <w:proofErr w:type="spellEnd"/>
          </w:p>
        </w:tc>
        <w:tc>
          <w:tcPr>
            <w:tcW w:w="6285" w:type="dxa"/>
          </w:tcPr>
          <w:p w14:paraId="7411FDA0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校验值，用于安全校验</w:t>
            </w:r>
          </w:p>
        </w:tc>
      </w:tr>
    </w:tbl>
    <w:p w14:paraId="213C62E3" w14:textId="77777777" w:rsidR="00E81755" w:rsidRDefault="00E81755">
      <w:pPr>
        <w:rPr>
          <w:rFonts w:cs="Calibri"/>
          <w:b/>
        </w:rPr>
      </w:pPr>
    </w:p>
    <w:p w14:paraId="24AA58D6" w14:textId="77777777" w:rsidR="00E81755" w:rsidRDefault="00CE212C" w:rsidP="00CE212C"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  <w:r>
        <w:rPr>
          <w:rFonts w:cs="Calibri"/>
          <w:b/>
        </w:rPr>
        <w:tab/>
      </w:r>
    </w:p>
    <w:p w14:paraId="361ED053" w14:textId="5632CD91" w:rsidR="0036019A" w:rsidRDefault="00CE212C">
      <w:pPr>
        <w:jc w:val="left"/>
        <w:rPr>
          <w:ins w:id="0" w:author="kaiprince@gmail.com" w:date="2017-01-11T01:59:00Z"/>
          <w:rFonts w:cs="Calibri"/>
        </w:rPr>
      </w:pPr>
      <w:r>
        <w:rPr>
          <w:rFonts w:cs="Calibri"/>
        </w:rPr>
        <w:t>访问方式：</w:t>
      </w:r>
      <w:ins w:id="1" w:author="kaiprince@gmail.com" w:date="2017-01-11T01:12:00Z">
        <w:r>
          <w:rPr>
            <w:rFonts w:cs="Calibri"/>
          </w:rPr>
          <w:t>/</w:t>
        </w:r>
      </w:ins>
      <w:ins w:id="2" w:author="kaiprince@gmail.com" w:date="2017-01-11T01:54:00Z">
        <w:r w:rsidR="0036019A">
          <w:rPr>
            <w:rFonts w:cs="Calibri"/>
          </w:rPr>
          <w:t>v1/</w:t>
        </w:r>
      </w:ins>
      <w:ins w:id="3" w:author="kaiprince@gmail.com" w:date="2017-01-11T01:12:00Z">
        <w:r>
          <w:rPr>
            <w:rFonts w:cs="Calibri"/>
          </w:rPr>
          <w:t>pen</w:t>
        </w:r>
      </w:ins>
      <w:ins w:id="4" w:author="kaiprince@gmail.com" w:date="2017-01-11T03:29:00Z">
        <w:r w:rsidR="006B60A1">
          <w:rPr>
            <w:rFonts w:cs="Calibri"/>
          </w:rPr>
          <w:t>s</w:t>
        </w:r>
      </w:ins>
      <w:ins w:id="5" w:author="kaiprince@gmail.com" w:date="2017-01-11T01:12:00Z">
        <w:r>
          <w:rPr>
            <w:rFonts w:cs="Calibri"/>
          </w:rPr>
          <w:t>/{</w:t>
        </w:r>
        <w:proofErr w:type="spellStart"/>
        <w:r>
          <w:rPr>
            <w:rFonts w:cs="Calibri"/>
          </w:rPr>
          <w:t>penId</w:t>
        </w:r>
        <w:proofErr w:type="spellEnd"/>
        <w:r>
          <w:rPr>
            <w:rFonts w:cs="Calibri"/>
          </w:rPr>
          <w:t>}</w:t>
        </w:r>
      </w:ins>
      <w:ins w:id="6" w:author="kaiprince@gmail.com" w:date="2017-01-11T01:51:00Z">
        <w:r w:rsidR="00B421C3">
          <w:rPr>
            <w:rFonts w:cs="Calibri"/>
          </w:rPr>
          <w:t>?</w:t>
        </w:r>
      </w:ins>
      <w:ins w:id="7" w:author="kaiprince@gmail.com" w:date="2017-01-11T03:31:00Z">
        <w:r w:rsidR="006B43F3" w:rsidRPr="006B43F3">
          <w:t xml:space="preserve"> </w:t>
        </w:r>
        <w:r w:rsidR="006B43F3" w:rsidRPr="006B43F3">
          <w:rPr>
            <w:rFonts w:cs="Calibri"/>
          </w:rPr>
          <w:t>qualified</w:t>
        </w:r>
      </w:ins>
      <w:ins w:id="8" w:author="kaiprince@gmail.com" w:date="2017-01-11T01:12:00Z">
        <w:r w:rsidDel="00CE212C">
          <w:rPr>
            <w:rFonts w:cs="Calibri"/>
          </w:rPr>
          <w:t xml:space="preserve"> </w:t>
        </w:r>
      </w:ins>
      <w:bookmarkStart w:id="9" w:name="_GoBack"/>
      <w:bookmarkEnd w:id="9"/>
    </w:p>
    <w:p w14:paraId="572ADE09" w14:textId="77777777" w:rsidR="00E81755" w:rsidRDefault="0036019A">
      <w:pPr>
        <w:jc w:val="left"/>
        <w:rPr>
          <w:rFonts w:cs="Calibri"/>
        </w:rPr>
      </w:pPr>
      <w:ins w:id="10" w:author="kaiprince@gmail.com" w:date="2017-01-11T01:59:00Z">
        <w:r>
          <w:rPr>
            <w:rFonts w:cs="Calibri"/>
          </w:rPr>
          <w:t xml:space="preserve">method: </w:t>
        </w:r>
      </w:ins>
      <w:ins w:id="11" w:author="kaiprince@gmail.com" w:date="2017-01-11T02:06:00Z">
        <w:r w:rsidR="00406712">
          <w:rPr>
            <w:rFonts w:cs="Calibri"/>
          </w:rPr>
          <w:t xml:space="preserve">POST </w:t>
        </w:r>
      </w:ins>
      <w:del w:id="12" w:author="kaiprince@gmail.com" w:date="2017-01-11T01:12:00Z">
        <w:r w:rsidR="00CE212C" w:rsidDel="00CE212C">
          <w:rPr>
            <w:rFonts w:cs="Calibri"/>
          </w:rPr>
          <w:delText>/mobile/open/u/</w:delText>
        </w:r>
        <w:r w:rsidR="00CE212C" w:rsidDel="00CE212C">
          <w:rPr>
            <w:rFonts w:cs="Calibri" w:hint="eastAsia"/>
          </w:rPr>
          <w:delText>saveLinePen</w:delText>
        </w:r>
        <w:r w:rsidR="00CE212C" w:rsidDel="00CE212C">
          <w:rPr>
            <w:rFonts w:cs="Calibri"/>
          </w:rPr>
          <w:delText>.json</w:delText>
        </w:r>
      </w:del>
    </w:p>
    <w:p w14:paraId="2294EFF7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7CB2E6FD" w14:textId="77777777">
        <w:tc>
          <w:tcPr>
            <w:tcW w:w="1625" w:type="dxa"/>
          </w:tcPr>
          <w:p w14:paraId="46C69166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4AC4D883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3C07EB2A" w14:textId="77777777">
        <w:tc>
          <w:tcPr>
            <w:tcW w:w="1625" w:type="dxa"/>
          </w:tcPr>
          <w:p w14:paraId="76546A19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1F773A65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1313E48E" w14:textId="77777777">
        <w:tc>
          <w:tcPr>
            <w:tcW w:w="1625" w:type="dxa"/>
          </w:tcPr>
          <w:p w14:paraId="16D5861F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18872144" w14:textId="77777777" w:rsidR="00E81755" w:rsidRDefault="00CE212C"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 xml:space="preserve">  </w:t>
            </w:r>
          </w:p>
        </w:tc>
      </w:tr>
      <w:tr w:rsidR="00E81755" w14:paraId="12D0AAC7" w14:textId="77777777">
        <w:tc>
          <w:tcPr>
            <w:tcW w:w="1625" w:type="dxa"/>
          </w:tcPr>
          <w:p w14:paraId="7D33CD8F" w14:textId="77777777" w:rsidR="00E81755" w:rsidRDefault="00CE212C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4761ED12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</w:tbl>
    <w:p w14:paraId="6A344299" w14:textId="77777777" w:rsidR="00E81755" w:rsidRDefault="00CE212C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获取所有现存支持的点读书列表</w:t>
      </w:r>
    </w:p>
    <w:p w14:paraId="71EBCB29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67A91D24" w14:textId="77777777">
        <w:tc>
          <w:tcPr>
            <w:tcW w:w="4261" w:type="dxa"/>
          </w:tcPr>
          <w:p w14:paraId="7DDDCD17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4111EC75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69F29013" w14:textId="77777777">
        <w:trPr>
          <w:trHeight w:val="90"/>
        </w:trPr>
        <w:tc>
          <w:tcPr>
            <w:tcW w:w="4261" w:type="dxa"/>
          </w:tcPr>
          <w:p w14:paraId="5DCFE9B5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entity.type</w:t>
            </w:r>
            <w:proofErr w:type="spellEnd"/>
          </w:p>
        </w:tc>
        <w:tc>
          <w:tcPr>
            <w:tcW w:w="6285" w:type="dxa"/>
          </w:tcPr>
          <w:p w14:paraId="0C45B9B8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为</w:t>
            </w:r>
            <w:r>
              <w:rPr>
                <w:rFonts w:cs="Calibri" w:hint="eastAsia"/>
              </w:rPr>
              <w:t>all</w:t>
            </w:r>
            <w:r>
              <w:rPr>
                <w:rFonts w:cs="Calibri" w:hint="eastAsia"/>
              </w:rPr>
              <w:t>时返回所有资源，否则返回部分资源</w:t>
            </w:r>
          </w:p>
        </w:tc>
      </w:tr>
    </w:tbl>
    <w:p w14:paraId="198E06A4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78A17DF8" w14:textId="77777777" w:rsidR="00E81755" w:rsidRDefault="00CE212C">
      <w:pPr>
        <w:jc w:val="left"/>
        <w:rPr>
          <w:ins w:id="13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cs="Calibri"/>
        </w:rPr>
        <w:t>/</w:t>
      </w:r>
      <w:del w:id="14" w:author="kaiprince@gmail.com" w:date="2017-01-11T01:58:00Z">
        <w:r w:rsidDel="0036019A">
          <w:rPr>
            <w:rFonts w:cs="Calibri"/>
          </w:rPr>
          <w:delText>mobile</w:delText>
        </w:r>
      </w:del>
      <w:ins w:id="15" w:author="kaiprince@gmail.com" w:date="2017-01-11T01:58:00Z">
        <w:r w:rsidR="0036019A">
          <w:rPr>
            <w:rFonts w:cs="Calibri"/>
          </w:rPr>
          <w:t>v1</w:t>
        </w:r>
      </w:ins>
      <w:r>
        <w:rPr>
          <w:rFonts w:cs="Calibri"/>
        </w:rPr>
        <w:t>/</w:t>
      </w:r>
      <w:del w:id="16" w:author="kaiprince@gmail.com" w:date="2017-01-11T01:58:00Z">
        <w:r w:rsidDel="0036019A">
          <w:rPr>
            <w:rFonts w:cs="Calibri"/>
          </w:rPr>
          <w:delText>u/</w:delText>
        </w:r>
        <w:r w:rsidDel="0036019A">
          <w:rPr>
            <w:rFonts w:cs="Calibri" w:hint="eastAsia"/>
          </w:rPr>
          <w:delText>study</w:delText>
        </w:r>
        <w:r w:rsidDel="0036019A">
          <w:rPr>
            <w:rFonts w:cs="Calibri"/>
          </w:rPr>
          <w:delText>/getAllSingleCourse.json</w:delText>
        </w:r>
      </w:del>
      <w:ins w:id="17" w:author="kaiprince@gmail.com" w:date="2017-01-11T01:58:00Z">
        <w:r w:rsidR="0036019A">
          <w:rPr>
            <w:rFonts w:cs="Calibri"/>
          </w:rPr>
          <w:t>books</w:t>
        </w:r>
      </w:ins>
    </w:p>
    <w:p w14:paraId="666A7C5E" w14:textId="77777777" w:rsidR="0036019A" w:rsidRDefault="0036019A">
      <w:pPr>
        <w:jc w:val="left"/>
        <w:rPr>
          <w:rFonts w:cs="Calibri"/>
        </w:rPr>
      </w:pPr>
      <w:ins w:id="18" w:author="kaiprince@gmail.com" w:date="2017-01-11T01:59:00Z">
        <w:r>
          <w:rPr>
            <w:rFonts w:cs="Calibri"/>
          </w:rPr>
          <w:t xml:space="preserve">method: </w:t>
        </w:r>
      </w:ins>
      <w:ins w:id="19" w:author="kaiprince@gmail.com" w:date="2017-01-11T02:06:00Z">
        <w:r w:rsidR="00406712">
          <w:rPr>
            <w:rFonts w:cs="Calibri"/>
          </w:rPr>
          <w:t>GET</w:t>
        </w:r>
      </w:ins>
    </w:p>
    <w:p w14:paraId="1E3203EF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6525051C" w14:textId="77777777">
        <w:tc>
          <w:tcPr>
            <w:tcW w:w="1625" w:type="dxa"/>
          </w:tcPr>
          <w:p w14:paraId="7FCD9CDF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0E0807EF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3BC71487" w14:textId="77777777">
        <w:tc>
          <w:tcPr>
            <w:tcW w:w="1625" w:type="dxa"/>
          </w:tcPr>
          <w:p w14:paraId="5841E03B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72442833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14DB01C3" w14:textId="77777777">
        <w:tc>
          <w:tcPr>
            <w:tcW w:w="1625" w:type="dxa"/>
          </w:tcPr>
          <w:p w14:paraId="5F6B5D60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34EA2004" w14:textId="77777777" w:rsidR="00E81755" w:rsidRDefault="00CE212C"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 xml:space="preserve">  </w:t>
            </w:r>
          </w:p>
        </w:tc>
      </w:tr>
      <w:tr w:rsidR="00E81755" w14:paraId="4C96E49E" w14:textId="77777777">
        <w:tc>
          <w:tcPr>
            <w:tcW w:w="1625" w:type="dxa"/>
          </w:tcPr>
          <w:p w14:paraId="30DF542E" w14:textId="77777777" w:rsidR="00E81755" w:rsidRDefault="00CE212C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02AD4759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  <w:tr w:rsidR="00E81755" w14:paraId="7AF85DAA" w14:textId="77777777">
        <w:tc>
          <w:tcPr>
            <w:tcW w:w="1625" w:type="dxa"/>
          </w:tcPr>
          <w:p w14:paraId="53CD5F96" w14:textId="77777777" w:rsidR="00E81755" w:rsidRDefault="00CE212C">
            <w:r>
              <w:rPr>
                <w:rFonts w:hint="eastAsia"/>
              </w:rPr>
              <w:t>page</w:t>
            </w:r>
          </w:p>
        </w:tc>
        <w:tc>
          <w:tcPr>
            <w:tcW w:w="8929" w:type="dxa"/>
          </w:tcPr>
          <w:p w14:paraId="08D8D456" w14:textId="77777777" w:rsidR="00E81755" w:rsidRDefault="00CE212C">
            <w:r>
              <w:rPr>
                <w:rFonts w:hint="eastAsia"/>
              </w:rPr>
              <w:t xml:space="preserve"> "items": [</w:t>
            </w:r>
          </w:p>
          <w:p w14:paraId="0156AEBA" w14:textId="77777777" w:rsidR="00E81755" w:rsidRDefault="00CE212C">
            <w:r>
              <w:rPr>
                <w:rFonts w:hint="eastAsia"/>
              </w:rPr>
              <w:t xml:space="preserve">      {</w:t>
            </w:r>
          </w:p>
          <w:p w14:paraId="7579D3FC" w14:textId="77777777" w:rsidR="00E81755" w:rsidRDefault="00CE212C">
            <w:r>
              <w:rPr>
                <w:rFonts w:hint="eastAsia"/>
              </w:rPr>
              <w:t xml:space="preserve">        "id": "ff80808152f8de080152f8e542cf0002",</w:t>
            </w:r>
          </w:p>
          <w:p w14:paraId="5DC65026" w14:textId="77777777" w:rsidR="00E81755" w:rsidRDefault="00CE212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lineRead</w:t>
            </w:r>
            <w:proofErr w:type="spellEnd"/>
            <w:r>
              <w:rPr>
                <w:rFonts w:hint="eastAsia"/>
              </w:rPr>
              <w:t>": "1",</w:t>
            </w:r>
          </w:p>
          <w:p w14:paraId="1BFDB2E0" w14:textId="77777777" w:rsidR="00E81755" w:rsidRDefault="00CE212C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新概念英语二</w:t>
            </w:r>
            <w:r>
              <w:rPr>
                <w:rFonts w:hint="eastAsia"/>
              </w:rPr>
              <w:t>",</w:t>
            </w:r>
          </w:p>
          <w:p w14:paraId="6EC3F285" w14:textId="77777777" w:rsidR="00E81755" w:rsidRDefault="00CE212C">
            <w:r>
              <w:rPr>
                <w:rFonts w:hint="eastAsia"/>
              </w:rPr>
              <w:t xml:space="preserve">        "code": "62007",</w:t>
            </w:r>
          </w:p>
          <w:p w14:paraId="6E3BCC87" w14:textId="77777777" w:rsidR="00E81755" w:rsidRDefault="00CE212C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isRepeat</w:t>
            </w:r>
            <w:r>
              <w:t>”</w:t>
            </w:r>
            <w:r>
              <w:rPr>
                <w:rFonts w:hint="eastAsia"/>
              </w:rPr>
              <w:t>:0</w:t>
            </w:r>
          </w:p>
          <w:p w14:paraId="07224CC2" w14:textId="77777777" w:rsidR="00E81755" w:rsidRDefault="00CE212C">
            <w:r>
              <w:rPr>
                <w:rFonts w:hint="eastAsia"/>
              </w:rPr>
              <w:t xml:space="preserve">      },</w:t>
            </w:r>
          </w:p>
          <w:p w14:paraId="49E76FBD" w14:textId="77777777" w:rsidR="00E81755" w:rsidRDefault="00CE212C">
            <w:r>
              <w:rPr>
                <w:rFonts w:hint="eastAsia"/>
              </w:rPr>
              <w:t xml:space="preserve">      {</w:t>
            </w:r>
          </w:p>
          <w:p w14:paraId="4EB68784" w14:textId="77777777" w:rsidR="00E81755" w:rsidRDefault="00CE212C">
            <w:r>
              <w:rPr>
                <w:rFonts w:hint="eastAsia"/>
              </w:rPr>
              <w:t xml:space="preserve">        "id": "ff808081533ba5a801533bbd358f0003",</w:t>
            </w:r>
          </w:p>
          <w:p w14:paraId="4B79B555" w14:textId="77777777" w:rsidR="00E81755" w:rsidRDefault="00CE212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lineRead</w:t>
            </w:r>
            <w:proofErr w:type="spellEnd"/>
            <w:r>
              <w:rPr>
                <w:rFonts w:hint="eastAsia"/>
              </w:rPr>
              <w:t>": "1",</w:t>
            </w:r>
          </w:p>
          <w:p w14:paraId="172E6AAD" w14:textId="77777777" w:rsidR="00E81755" w:rsidRDefault="00CE212C">
            <w:r>
              <w:rPr>
                <w:rFonts w:hint="eastAsia"/>
              </w:rPr>
              <w:lastRenderedPageBreak/>
              <w:t xml:space="preserve">        "name": "</w:t>
            </w:r>
            <w:r>
              <w:rPr>
                <w:rFonts w:hint="eastAsia"/>
              </w:rPr>
              <w:t>新概念英语一</w:t>
            </w:r>
            <w:r>
              <w:rPr>
                <w:rFonts w:hint="eastAsia"/>
              </w:rPr>
              <w:t>",</w:t>
            </w:r>
          </w:p>
          <w:p w14:paraId="6ABF3ECB" w14:textId="77777777" w:rsidR="00E81755" w:rsidRDefault="00CE212C">
            <w:r>
              <w:rPr>
                <w:rFonts w:hint="eastAsia"/>
              </w:rPr>
              <w:t xml:space="preserve">        "code": "62006",</w:t>
            </w:r>
          </w:p>
          <w:p w14:paraId="45D8EAAE" w14:textId="77777777" w:rsidR="00E81755" w:rsidRDefault="00CE212C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isRepeat</w:t>
            </w:r>
            <w:r>
              <w:t>”</w:t>
            </w:r>
            <w:r>
              <w:rPr>
                <w:rFonts w:hint="eastAsia"/>
              </w:rPr>
              <w:t>:0</w:t>
            </w:r>
          </w:p>
          <w:p w14:paraId="2DAFF57F" w14:textId="77777777" w:rsidR="00E81755" w:rsidRDefault="00CE212C">
            <w:r>
              <w:rPr>
                <w:rFonts w:hint="eastAsia"/>
              </w:rPr>
              <w:t xml:space="preserve">      }],</w:t>
            </w:r>
          </w:p>
          <w:p w14:paraId="5269CC46" w14:textId="77777777" w:rsidR="00E81755" w:rsidRDefault="00CE212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totalCount</w:t>
            </w:r>
            <w:proofErr w:type="spellEnd"/>
            <w:r>
              <w:rPr>
                <w:rFonts w:hint="eastAsia"/>
              </w:rPr>
              <w:t>": 9,</w:t>
            </w:r>
          </w:p>
          <w:p w14:paraId="3FCE69AE" w14:textId="77777777" w:rsidR="00E81755" w:rsidRDefault="00CE212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curPage</w:t>
            </w:r>
            <w:proofErr w:type="spellEnd"/>
            <w:r>
              <w:rPr>
                <w:rFonts w:hint="eastAsia"/>
              </w:rPr>
              <w:t>": 1,</w:t>
            </w:r>
          </w:p>
          <w:p w14:paraId="6CB9004A" w14:textId="77777777" w:rsidR="00E81755" w:rsidRDefault="00CE212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": 10</w:t>
            </w:r>
          </w:p>
          <w:p w14:paraId="104D0D0C" w14:textId="77777777" w:rsidR="00E81755" w:rsidRDefault="00CE212C">
            <w:r>
              <w:rPr>
                <w:rFonts w:hint="eastAsia"/>
              </w:rPr>
              <w:t xml:space="preserve">  }</w:t>
            </w:r>
          </w:p>
          <w:p w14:paraId="76FA4A11" w14:textId="77777777" w:rsidR="00E81755" w:rsidRDefault="00CE212C">
            <w:r>
              <w:rPr>
                <w:rFonts w:hint="eastAsia"/>
              </w:rPr>
              <w:t xml:space="preserve">  </w:t>
            </w:r>
          </w:p>
        </w:tc>
      </w:tr>
    </w:tbl>
    <w:p w14:paraId="252E4DC0" w14:textId="77777777" w:rsidR="00E81755" w:rsidRDefault="00CE212C">
      <w:pPr>
        <w:pStyle w:val="1"/>
      </w:pPr>
      <w:bookmarkStart w:id="20" w:name="OLE_LINK8"/>
      <w:r>
        <w:rPr>
          <w:rFonts w:hint="eastAsia"/>
        </w:rPr>
        <w:lastRenderedPageBreak/>
        <w:t xml:space="preserve">3 </w:t>
      </w:r>
      <w:r>
        <w:rPr>
          <w:rFonts w:hint="eastAsia"/>
        </w:rPr>
        <w:t>语音播放——通过</w:t>
      </w:r>
      <w:r>
        <w:rPr>
          <w:rFonts w:hint="eastAsia"/>
        </w:rPr>
        <w:t>MPEN</w:t>
      </w:r>
      <w:r>
        <w:rPr>
          <w:rFonts w:hint="eastAsia"/>
        </w:rPr>
        <w:t>码获取</w:t>
      </w:r>
      <w:r>
        <w:rPr>
          <w:rFonts w:hint="eastAsia"/>
        </w:rPr>
        <w:t>Mp3</w:t>
      </w:r>
    </w:p>
    <w:p w14:paraId="7C69967D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3F9528B0" w14:textId="77777777">
        <w:tc>
          <w:tcPr>
            <w:tcW w:w="4261" w:type="dxa"/>
          </w:tcPr>
          <w:p w14:paraId="79BF2E25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365A41A5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52D9999B" w14:textId="77777777">
        <w:trPr>
          <w:trHeight w:val="90"/>
        </w:trPr>
        <w:tc>
          <w:tcPr>
            <w:tcW w:w="4261" w:type="dxa"/>
          </w:tcPr>
          <w:p w14:paraId="5846C84B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entity.pageCode</w:t>
            </w:r>
            <w:proofErr w:type="spellEnd"/>
          </w:p>
        </w:tc>
        <w:tc>
          <w:tcPr>
            <w:tcW w:w="6285" w:type="dxa"/>
          </w:tcPr>
          <w:p w14:paraId="2E7ED5B7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书的平台页码值</w:t>
            </w:r>
          </w:p>
        </w:tc>
      </w:tr>
      <w:tr w:rsidR="00E81755" w14:paraId="642E3B18" w14:textId="77777777">
        <w:trPr>
          <w:trHeight w:val="90"/>
        </w:trPr>
        <w:tc>
          <w:tcPr>
            <w:tcW w:w="4261" w:type="dxa"/>
          </w:tcPr>
          <w:p w14:paraId="00E6BE22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entity.xOffset</w:t>
            </w:r>
            <w:proofErr w:type="spellEnd"/>
          </w:p>
        </w:tc>
        <w:tc>
          <w:tcPr>
            <w:tcW w:w="6285" w:type="dxa"/>
          </w:tcPr>
          <w:p w14:paraId="2F18C444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X</w:t>
            </w:r>
            <w:r>
              <w:rPr>
                <w:rFonts w:cs="Calibri" w:hint="eastAsia"/>
              </w:rPr>
              <w:t>方向偏移</w:t>
            </w:r>
          </w:p>
        </w:tc>
      </w:tr>
      <w:tr w:rsidR="00E81755" w14:paraId="0402B146" w14:textId="77777777">
        <w:trPr>
          <w:trHeight w:val="90"/>
        </w:trPr>
        <w:tc>
          <w:tcPr>
            <w:tcW w:w="4261" w:type="dxa"/>
          </w:tcPr>
          <w:p w14:paraId="5C9DFD9E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entity.yOffset</w:t>
            </w:r>
            <w:proofErr w:type="spellEnd"/>
          </w:p>
        </w:tc>
        <w:tc>
          <w:tcPr>
            <w:tcW w:w="6285" w:type="dxa"/>
          </w:tcPr>
          <w:p w14:paraId="34177C27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Y</w:t>
            </w:r>
            <w:r>
              <w:rPr>
                <w:rFonts w:cs="Calibri" w:hint="eastAsia"/>
              </w:rPr>
              <w:t>方向偏移</w:t>
            </w:r>
          </w:p>
        </w:tc>
      </w:tr>
    </w:tbl>
    <w:p w14:paraId="76577A61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14FEE509" w14:textId="656B76CB" w:rsidR="00E81755" w:rsidRDefault="00CE212C">
      <w:pPr>
        <w:jc w:val="left"/>
        <w:rPr>
          <w:ins w:id="21" w:author="kaiprince@gmail.com" w:date="2017-01-11T02:10:00Z"/>
          <w:rFonts w:cs="Calibri"/>
        </w:rPr>
      </w:pPr>
      <w:r>
        <w:rPr>
          <w:rFonts w:cs="Calibri"/>
        </w:rPr>
        <w:t>访问方式：</w:t>
      </w:r>
      <w:r>
        <w:rPr>
          <w:rFonts w:cs="Calibri"/>
        </w:rPr>
        <w:t>/</w:t>
      </w:r>
      <w:del w:id="22" w:author="kaiprince@gmail.com" w:date="2017-01-11T02:13:00Z">
        <w:r w:rsidDel="00C16E81">
          <w:rPr>
            <w:rFonts w:cs="Calibri"/>
          </w:rPr>
          <w:delText>mobile</w:delText>
        </w:r>
      </w:del>
      <w:ins w:id="23" w:author="kaiprince@gmail.com" w:date="2017-01-11T02:13:00Z">
        <w:r w:rsidR="00C16E81">
          <w:rPr>
            <w:rFonts w:cs="Calibri"/>
          </w:rPr>
          <w:t>v1</w:t>
        </w:r>
      </w:ins>
      <w:r>
        <w:rPr>
          <w:rFonts w:cs="Calibri"/>
        </w:rPr>
        <w:t>/</w:t>
      </w:r>
      <w:proofErr w:type="spellStart"/>
      <w:ins w:id="24" w:author="kaiprince@gmail.com" w:date="2017-01-11T02:13:00Z">
        <w:r w:rsidR="00C16E81">
          <w:rPr>
            <w:rFonts w:cs="Calibri"/>
          </w:rPr>
          <w:t>audio</w:t>
        </w:r>
      </w:ins>
      <w:ins w:id="25" w:author="kaiprince@gmail.com" w:date="2017-01-11T03:31:00Z">
        <w:r w:rsidR="00B35842">
          <w:rPr>
            <w:rFonts w:cs="Calibri"/>
          </w:rPr>
          <w:t>s</w:t>
        </w:r>
      </w:ins>
      <w:ins w:id="26" w:author="kaiprince@gmail.com" w:date="2017-01-11T02:14:00Z">
        <w:r w:rsidR="000102E4">
          <w:rPr>
            <w:rFonts w:cs="Calibri"/>
          </w:rPr>
          <w:t>?</w:t>
        </w:r>
        <w:r w:rsidR="00B35842">
          <w:rPr>
            <w:rFonts w:cs="Calibri"/>
          </w:rPr>
          <w:t>pageCode</w:t>
        </w:r>
        <w:proofErr w:type="spellEnd"/>
        <w:r w:rsidR="00B35842">
          <w:rPr>
            <w:rFonts w:cs="Calibri"/>
          </w:rPr>
          <w:t>={</w:t>
        </w:r>
      </w:ins>
      <w:proofErr w:type="spellStart"/>
      <w:ins w:id="27" w:author="kaiprince@gmail.com" w:date="2017-01-11T03:36:00Z">
        <w:r w:rsidR="00B35842">
          <w:rPr>
            <w:rFonts w:cs="Calibri"/>
          </w:rPr>
          <w:t>pageCode</w:t>
        </w:r>
        <w:proofErr w:type="spellEnd"/>
        <w:r w:rsidR="00B35842">
          <w:rPr>
            <w:rFonts w:cs="Calibri"/>
          </w:rPr>
          <w:t xml:space="preserve"> </w:t>
        </w:r>
      </w:ins>
      <w:ins w:id="28" w:author="kaiprince@gmail.com" w:date="2017-01-11T02:14:00Z">
        <w:r w:rsidR="00B35842">
          <w:rPr>
            <w:rFonts w:cs="Calibri"/>
          </w:rPr>
          <w:t>}</w:t>
        </w:r>
      </w:ins>
      <w:ins w:id="29" w:author="kaiprince@gmail.com" w:date="2017-01-11T03:36:00Z">
        <w:r w:rsidR="00B35842">
          <w:rPr>
            <w:rFonts w:cs="Calibri"/>
          </w:rPr>
          <w:t>&amp;</w:t>
        </w:r>
        <w:r w:rsidR="00B35842" w:rsidRPr="00B35842">
          <w:rPr>
            <w:rFonts w:hint="eastAsia"/>
            <w:sz w:val="22"/>
          </w:rPr>
          <w:t xml:space="preserve"> </w:t>
        </w:r>
        <w:proofErr w:type="spellStart"/>
        <w:r w:rsidR="00B35842">
          <w:rPr>
            <w:rFonts w:hint="eastAsia"/>
            <w:sz w:val="22"/>
          </w:rPr>
          <w:t>xOffset</w:t>
        </w:r>
        <w:proofErr w:type="spellEnd"/>
        <w:r w:rsidR="00B35842">
          <w:rPr>
            <w:rFonts w:cs="Calibri"/>
          </w:rPr>
          <w:t>=</w:t>
        </w:r>
      </w:ins>
      <w:ins w:id="30" w:author="kaiprince@gmail.com" w:date="2017-01-11T03:37:00Z">
        <w:r w:rsidR="00B35842">
          <w:rPr>
            <w:rFonts w:cs="Calibri"/>
          </w:rPr>
          <w:t>{</w:t>
        </w:r>
        <w:r w:rsidR="00B35842" w:rsidRPr="00B35842">
          <w:rPr>
            <w:rFonts w:hint="eastAsia"/>
            <w:sz w:val="22"/>
          </w:rPr>
          <w:t xml:space="preserve"> </w:t>
        </w:r>
        <w:proofErr w:type="spellStart"/>
        <w:r w:rsidR="00B35842">
          <w:rPr>
            <w:rFonts w:hint="eastAsia"/>
            <w:sz w:val="22"/>
          </w:rPr>
          <w:t>xOffset</w:t>
        </w:r>
        <w:proofErr w:type="spellEnd"/>
        <w:r w:rsidR="00B35842">
          <w:rPr>
            <w:rFonts w:cs="Calibri"/>
          </w:rPr>
          <w:t xml:space="preserve"> }</w:t>
        </w:r>
      </w:ins>
      <w:ins w:id="31" w:author="kaiprince@gmail.com" w:date="2017-01-11T03:36:00Z">
        <w:r w:rsidR="00B35842">
          <w:rPr>
            <w:rFonts w:cs="Calibri"/>
          </w:rPr>
          <w:t>&amp;</w:t>
        </w:r>
      </w:ins>
      <w:proofErr w:type="spellStart"/>
      <w:ins w:id="32" w:author="kaiprince@gmail.com" w:date="2017-01-11T03:37:00Z">
        <w:r w:rsidR="00B35842">
          <w:rPr>
            <w:rFonts w:hint="eastAsia"/>
            <w:sz w:val="22"/>
          </w:rPr>
          <w:t>y</w:t>
        </w:r>
        <w:r w:rsidR="00B35842">
          <w:rPr>
            <w:rFonts w:hint="eastAsia"/>
            <w:sz w:val="22"/>
          </w:rPr>
          <w:t>Offset</w:t>
        </w:r>
        <w:proofErr w:type="spellEnd"/>
        <w:r w:rsidR="00B35842">
          <w:rPr>
            <w:rFonts w:cs="Calibri"/>
          </w:rPr>
          <w:t>={</w:t>
        </w:r>
        <w:r w:rsidR="00B35842" w:rsidRPr="00B35842">
          <w:rPr>
            <w:rFonts w:hint="eastAsia"/>
            <w:sz w:val="22"/>
          </w:rPr>
          <w:t xml:space="preserve"> </w:t>
        </w:r>
        <w:proofErr w:type="spellStart"/>
        <w:r w:rsidR="00B35842">
          <w:rPr>
            <w:rFonts w:hint="eastAsia"/>
            <w:sz w:val="22"/>
          </w:rPr>
          <w:t>yOffset</w:t>
        </w:r>
        <w:proofErr w:type="spellEnd"/>
        <w:r w:rsidR="00B35842" w:rsidDel="00C16E81">
          <w:rPr>
            <w:rFonts w:cs="Calibri"/>
          </w:rPr>
          <w:t xml:space="preserve"> </w:t>
        </w:r>
        <w:r w:rsidR="00B35842">
          <w:rPr>
            <w:rFonts w:cs="Calibri"/>
          </w:rPr>
          <w:t>}</w:t>
        </w:r>
      </w:ins>
      <w:del w:id="33" w:author="kaiprince@gmail.com" w:date="2017-01-11T02:14:00Z">
        <w:r w:rsidDel="00C16E81">
          <w:rPr>
            <w:rFonts w:cs="Calibri"/>
          </w:rPr>
          <w:delText>u/</w:delText>
        </w:r>
        <w:r w:rsidDel="00C16E81">
          <w:rPr>
            <w:rFonts w:cs="Calibri" w:hint="eastAsia"/>
          </w:rPr>
          <w:delText>study</w:delText>
        </w:r>
        <w:r w:rsidDel="00C16E81">
          <w:rPr>
            <w:rFonts w:cs="Calibri"/>
          </w:rPr>
          <w:delText>/getVideoPath.json</w:delText>
        </w:r>
      </w:del>
    </w:p>
    <w:p w14:paraId="11A53F3F" w14:textId="77777777" w:rsidR="00406712" w:rsidRDefault="00406712">
      <w:pPr>
        <w:jc w:val="left"/>
        <w:rPr>
          <w:rFonts w:cs="Calibri"/>
        </w:rPr>
      </w:pPr>
      <w:ins w:id="34" w:author="kaiprince@gmail.com" w:date="2017-01-11T02:10:00Z">
        <w:r>
          <w:rPr>
            <w:rFonts w:cs="Calibri"/>
          </w:rPr>
          <w:t xml:space="preserve">method: </w:t>
        </w:r>
      </w:ins>
      <w:ins w:id="35" w:author="kaiprince@gmail.com" w:date="2017-01-11T02:12:00Z">
        <w:r w:rsidR="00C16E81">
          <w:rPr>
            <w:rFonts w:cs="Calibri"/>
          </w:rPr>
          <w:t>get</w:t>
        </w:r>
      </w:ins>
    </w:p>
    <w:p w14:paraId="0B78177A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08046404" w14:textId="77777777">
        <w:tc>
          <w:tcPr>
            <w:tcW w:w="1625" w:type="dxa"/>
          </w:tcPr>
          <w:p w14:paraId="192950A8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6107EC62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1E45B18A" w14:textId="77777777">
        <w:tc>
          <w:tcPr>
            <w:tcW w:w="1625" w:type="dxa"/>
          </w:tcPr>
          <w:p w14:paraId="2B7D9CF6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0CFB42FE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3570DF73" w14:textId="77777777">
        <w:tc>
          <w:tcPr>
            <w:tcW w:w="1625" w:type="dxa"/>
          </w:tcPr>
          <w:p w14:paraId="72B8B580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3317DC72" w14:textId="77777777" w:rsidR="00E81755" w:rsidRDefault="00CE212C"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 xml:space="preserve">  </w:t>
            </w:r>
          </w:p>
        </w:tc>
      </w:tr>
      <w:tr w:rsidR="00E81755" w14:paraId="07F0D73A" w14:textId="77777777">
        <w:tc>
          <w:tcPr>
            <w:tcW w:w="1625" w:type="dxa"/>
          </w:tcPr>
          <w:p w14:paraId="4639170B" w14:textId="77777777" w:rsidR="00E81755" w:rsidRDefault="00CE212C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1735D9CA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  <w:tr w:rsidR="00E81755" w14:paraId="04C90C70" w14:textId="77777777">
        <w:tc>
          <w:tcPr>
            <w:tcW w:w="1625" w:type="dxa"/>
          </w:tcPr>
          <w:p w14:paraId="3D7D926E" w14:textId="77777777" w:rsidR="00E81755" w:rsidRDefault="00CE212C">
            <w:r>
              <w:rPr>
                <w:rFonts w:hint="eastAsia"/>
              </w:rPr>
              <w:t>page</w:t>
            </w:r>
          </w:p>
        </w:tc>
        <w:tc>
          <w:tcPr>
            <w:tcW w:w="8929" w:type="dxa"/>
          </w:tcPr>
          <w:p w14:paraId="15674EF2" w14:textId="77777777" w:rsidR="00E81755" w:rsidRDefault="00CE212C">
            <w:r>
              <w:rPr>
                <w:rFonts w:hint="eastAsia"/>
              </w:rPr>
              <w:t xml:space="preserve"> </w:t>
            </w:r>
          </w:p>
          <w:p w14:paraId="374C4A3E" w14:textId="77777777" w:rsidR="00E81755" w:rsidRDefault="00CE212C">
            <w:r>
              <w:rPr>
                <w:rFonts w:hint="eastAsia"/>
              </w:rPr>
              <w:t xml:space="preserve">  </w:t>
            </w:r>
          </w:p>
        </w:tc>
      </w:tr>
    </w:tbl>
    <w:p w14:paraId="2FEEC4FC" w14:textId="77777777" w:rsidR="00E81755" w:rsidRDefault="00CE212C">
      <w:pPr>
        <w:pStyle w:val="1"/>
      </w:pPr>
      <w:bookmarkStart w:id="36" w:name="OLE_LINK9"/>
      <w:bookmarkEnd w:id="20"/>
      <w:r>
        <w:rPr>
          <w:rFonts w:hint="eastAsia"/>
        </w:rPr>
        <w:t xml:space="preserve">4 </w:t>
      </w:r>
      <w:r>
        <w:rPr>
          <w:rFonts w:hint="eastAsia"/>
        </w:rPr>
        <w:t>在线播放语音</w:t>
      </w:r>
    </w:p>
    <w:p w14:paraId="7607B609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44B73065" w14:textId="77777777">
        <w:tc>
          <w:tcPr>
            <w:tcW w:w="4261" w:type="dxa"/>
          </w:tcPr>
          <w:p w14:paraId="20DF63D8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35061097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4330C9E8" w14:textId="77777777">
        <w:trPr>
          <w:trHeight w:val="90"/>
        </w:trPr>
        <w:tc>
          <w:tcPr>
            <w:tcW w:w="4261" w:type="dxa"/>
          </w:tcPr>
          <w:p w14:paraId="42C86DBB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entity.bookId</w:t>
            </w:r>
            <w:proofErr w:type="spellEnd"/>
          </w:p>
        </w:tc>
        <w:tc>
          <w:tcPr>
            <w:tcW w:w="6285" w:type="dxa"/>
          </w:tcPr>
          <w:p w14:paraId="1E266D03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书籍</w:t>
            </w:r>
            <w:r>
              <w:rPr>
                <w:rFonts w:cs="Calibri" w:hint="eastAsia"/>
              </w:rPr>
              <w:t>id</w:t>
            </w:r>
          </w:p>
        </w:tc>
      </w:tr>
      <w:tr w:rsidR="00E81755" w14:paraId="33707D6A" w14:textId="77777777">
        <w:trPr>
          <w:trHeight w:val="90"/>
        </w:trPr>
        <w:tc>
          <w:tcPr>
            <w:tcW w:w="4261" w:type="dxa"/>
          </w:tcPr>
          <w:p w14:paraId="41BE9D80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entity.code</w:t>
            </w:r>
            <w:proofErr w:type="spellEnd"/>
          </w:p>
        </w:tc>
        <w:tc>
          <w:tcPr>
            <w:tcW w:w="6285" w:type="dxa"/>
          </w:tcPr>
          <w:p w14:paraId="48AD17A2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点读码</w:t>
            </w:r>
          </w:p>
        </w:tc>
      </w:tr>
      <w:tr w:rsidR="00E81755" w14:paraId="42C022B9" w14:textId="77777777">
        <w:trPr>
          <w:trHeight w:val="90"/>
        </w:trPr>
        <w:tc>
          <w:tcPr>
            <w:tcW w:w="4261" w:type="dxa"/>
          </w:tcPr>
          <w:p w14:paraId="7D8823FF" w14:textId="77777777" w:rsidR="00E81755" w:rsidRDefault="00CE212C">
            <w:pPr>
              <w:rPr>
                <w:sz w:val="22"/>
              </w:rPr>
            </w:pPr>
            <w:bookmarkStart w:id="37" w:name="OLE_LINK4" w:colFirst="0" w:colLast="1"/>
            <w:proofErr w:type="spellStart"/>
            <w:r>
              <w:rPr>
                <w:rFonts w:hint="eastAsia"/>
                <w:sz w:val="22"/>
              </w:rPr>
              <w:t>entity.type</w:t>
            </w:r>
            <w:proofErr w:type="spellEnd"/>
          </w:p>
        </w:tc>
        <w:tc>
          <w:tcPr>
            <w:tcW w:w="6285" w:type="dxa"/>
          </w:tcPr>
          <w:p w14:paraId="6AD9DB54" w14:textId="77777777" w:rsidR="00E81755" w:rsidRDefault="00CE212C">
            <w:pPr>
              <w:rPr>
                <w:rFonts w:cs="Calibri"/>
              </w:rPr>
            </w:pPr>
            <w:bookmarkStart w:id="38" w:name="OLE_LINK3"/>
            <w:r>
              <w:rPr>
                <w:rFonts w:cs="Calibri" w:hint="eastAsia"/>
              </w:rPr>
              <w:t>语言类型</w:t>
            </w:r>
            <w:r>
              <w:rPr>
                <w:rFonts w:cs="Calibri" w:hint="eastAsia"/>
              </w:rPr>
              <w:t xml:space="preserve"> 0</w:t>
            </w:r>
            <w:r>
              <w:rPr>
                <w:rFonts w:cs="Calibri" w:hint="eastAsia"/>
              </w:rPr>
              <w:t>为英文</w:t>
            </w:r>
            <w:r>
              <w:rPr>
                <w:rFonts w:cs="Calibri" w:hint="eastAsia"/>
              </w:rPr>
              <w:t xml:space="preserve"> 1</w:t>
            </w:r>
            <w:r>
              <w:rPr>
                <w:rFonts w:cs="Calibri" w:hint="eastAsia"/>
              </w:rPr>
              <w:t>为中文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不传默认为</w:t>
            </w:r>
            <w:r>
              <w:rPr>
                <w:rFonts w:cs="Calibri" w:hint="eastAsia"/>
              </w:rPr>
              <w:t>0</w:t>
            </w:r>
            <w:bookmarkEnd w:id="38"/>
          </w:p>
        </w:tc>
      </w:tr>
    </w:tbl>
    <w:bookmarkEnd w:id="37"/>
    <w:p w14:paraId="6000DAC3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1BD55697" w14:textId="66B94753" w:rsidR="00C16E81" w:rsidRDefault="00C16E81" w:rsidP="00C16E81">
      <w:pPr>
        <w:jc w:val="left"/>
        <w:rPr>
          <w:ins w:id="39" w:author="kaiprince@gmail.com" w:date="2017-01-11T02:15:00Z"/>
          <w:rFonts w:cs="Calibri"/>
        </w:rPr>
      </w:pPr>
      <w:ins w:id="40" w:author="kaiprince@gmail.com" w:date="2017-01-11T02:15:00Z">
        <w:r>
          <w:rPr>
            <w:rFonts w:cs="Calibri"/>
          </w:rPr>
          <w:t>访问方式：</w:t>
        </w:r>
        <w:r>
          <w:rPr>
            <w:rFonts w:cs="Calibri"/>
          </w:rPr>
          <w:t>/v1/audio</w:t>
        </w:r>
      </w:ins>
      <w:ins w:id="41" w:author="kaiprince@gmail.com" w:date="2017-01-11T03:38:00Z">
        <w:r w:rsidR="00B35842">
          <w:rPr>
            <w:rFonts w:cs="Calibri"/>
          </w:rPr>
          <w:t>s</w:t>
        </w:r>
      </w:ins>
      <w:ins w:id="42" w:author="kaiprince@gmail.com" w:date="2017-01-11T02:15:00Z">
        <w:r>
          <w:rPr>
            <w:rFonts w:cs="Calibri"/>
          </w:rPr>
          <w:t>/{</w:t>
        </w:r>
        <w:proofErr w:type="spellStart"/>
        <w:r>
          <w:rPr>
            <w:rFonts w:cs="Calibri"/>
          </w:rPr>
          <w:t>audioId</w:t>
        </w:r>
        <w:proofErr w:type="spellEnd"/>
        <w:r>
          <w:rPr>
            <w:rFonts w:cs="Calibri"/>
          </w:rPr>
          <w:t>}</w:t>
        </w:r>
        <w:r>
          <w:rPr>
            <w:rFonts w:cs="Calibri"/>
          </w:rPr>
          <w:t>?play</w:t>
        </w:r>
      </w:ins>
    </w:p>
    <w:p w14:paraId="626799F9" w14:textId="77777777" w:rsidR="00C16E81" w:rsidRDefault="00C16E81" w:rsidP="00C16E81">
      <w:pPr>
        <w:jc w:val="left"/>
        <w:rPr>
          <w:ins w:id="43" w:author="kaiprince@gmail.com" w:date="2017-01-11T02:15:00Z"/>
          <w:rFonts w:cs="Calibri"/>
        </w:rPr>
      </w:pPr>
      <w:ins w:id="44" w:author="kaiprince@gmail.com" w:date="2017-01-11T02:15:00Z">
        <w:r>
          <w:rPr>
            <w:rFonts w:cs="Calibri"/>
          </w:rPr>
          <w:t>method: get</w:t>
        </w:r>
      </w:ins>
    </w:p>
    <w:p w14:paraId="3B8ACB5C" w14:textId="77777777" w:rsidR="00E81755" w:rsidDel="00C16E81" w:rsidRDefault="00CE212C">
      <w:pPr>
        <w:jc w:val="left"/>
        <w:rPr>
          <w:del w:id="45" w:author="kaiprince@gmail.com" w:date="2017-01-11T02:15:00Z"/>
          <w:rFonts w:cs="Calibri"/>
        </w:rPr>
      </w:pPr>
      <w:del w:id="46" w:author="kaiprince@gmail.com" w:date="2017-01-11T02:15:00Z">
        <w:r w:rsidDel="00C16E81">
          <w:rPr>
            <w:rFonts w:cs="Calibri"/>
          </w:rPr>
          <w:delText>访问方式：</w:delText>
        </w:r>
        <w:r w:rsidDel="00C16E81">
          <w:rPr>
            <w:rFonts w:cs="Calibri"/>
          </w:rPr>
          <w:delText>/mobile/u/</w:delText>
        </w:r>
        <w:r w:rsidDel="00C16E81">
          <w:rPr>
            <w:rFonts w:cs="Calibri" w:hint="eastAsia"/>
          </w:rPr>
          <w:delText>study</w:delText>
        </w:r>
        <w:r w:rsidDel="00C16E81">
          <w:rPr>
            <w:rFonts w:cs="Calibri"/>
          </w:rPr>
          <w:delText>/getPlayInfoByCode.json</w:delText>
        </w:r>
      </w:del>
    </w:p>
    <w:p w14:paraId="56A86375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6A398227" w14:textId="77777777">
        <w:tc>
          <w:tcPr>
            <w:tcW w:w="1625" w:type="dxa"/>
          </w:tcPr>
          <w:p w14:paraId="14FC73F2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33F8C8BB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14361343" w14:textId="77777777">
        <w:tc>
          <w:tcPr>
            <w:tcW w:w="1625" w:type="dxa"/>
          </w:tcPr>
          <w:p w14:paraId="3B42F24D" w14:textId="77777777" w:rsidR="00E81755" w:rsidRDefault="00CE212C">
            <w:proofErr w:type="spellStart"/>
            <w:r>
              <w:rPr>
                <w:rFonts w:hint="eastAsia"/>
              </w:rPr>
              <w:lastRenderedPageBreak/>
              <w:t>errorCode</w:t>
            </w:r>
            <w:proofErr w:type="spellEnd"/>
          </w:p>
        </w:tc>
        <w:tc>
          <w:tcPr>
            <w:tcW w:w="8929" w:type="dxa"/>
          </w:tcPr>
          <w:p w14:paraId="12564F8A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0C8BDF13" w14:textId="77777777">
        <w:tc>
          <w:tcPr>
            <w:tcW w:w="1625" w:type="dxa"/>
          </w:tcPr>
          <w:p w14:paraId="798DB8AB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4CF27553" w14:textId="77777777" w:rsidR="00E81755" w:rsidRDefault="00CE212C"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 xml:space="preserve">  </w:t>
            </w:r>
          </w:p>
        </w:tc>
      </w:tr>
      <w:tr w:rsidR="00E81755" w14:paraId="76BC98F9" w14:textId="77777777">
        <w:tc>
          <w:tcPr>
            <w:tcW w:w="1625" w:type="dxa"/>
          </w:tcPr>
          <w:p w14:paraId="6CF9A149" w14:textId="77777777" w:rsidR="00E81755" w:rsidRDefault="00CE212C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3FAD4F00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  <w:tr w:rsidR="00E81755" w14:paraId="4D161501" w14:textId="77777777">
        <w:tc>
          <w:tcPr>
            <w:tcW w:w="1625" w:type="dxa"/>
          </w:tcPr>
          <w:p w14:paraId="3C4590D4" w14:textId="77777777" w:rsidR="00E81755" w:rsidRDefault="00CE212C">
            <w:r>
              <w:rPr>
                <w:rFonts w:hint="eastAsia"/>
              </w:rPr>
              <w:t>page</w:t>
            </w:r>
          </w:p>
        </w:tc>
        <w:tc>
          <w:tcPr>
            <w:tcW w:w="8929" w:type="dxa"/>
          </w:tcPr>
          <w:p w14:paraId="53D1DEF8" w14:textId="77777777" w:rsidR="00E81755" w:rsidRDefault="00CE212C">
            <w:r>
              <w:rPr>
                <w:rFonts w:hint="eastAsia"/>
              </w:rPr>
              <w:t xml:space="preserve"> </w:t>
            </w:r>
          </w:p>
          <w:p w14:paraId="3563B4A6" w14:textId="77777777" w:rsidR="00E81755" w:rsidRDefault="00CE212C">
            <w:r>
              <w:rPr>
                <w:rFonts w:hint="eastAsia"/>
              </w:rPr>
              <w:t xml:space="preserve">  </w:t>
            </w:r>
          </w:p>
        </w:tc>
      </w:tr>
    </w:tbl>
    <w:bookmarkEnd w:id="36"/>
    <w:p w14:paraId="633092E4" w14:textId="77777777" w:rsidR="00E81755" w:rsidRDefault="00CE212C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获取预缓存信息</w:t>
      </w:r>
    </w:p>
    <w:p w14:paraId="59801243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5A6326AC" w14:textId="77777777">
        <w:tc>
          <w:tcPr>
            <w:tcW w:w="4261" w:type="dxa"/>
          </w:tcPr>
          <w:p w14:paraId="21498196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1BFD2AE4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6BFA6E5B" w14:textId="77777777">
        <w:trPr>
          <w:trHeight w:val="90"/>
        </w:trPr>
        <w:tc>
          <w:tcPr>
            <w:tcW w:w="4261" w:type="dxa"/>
          </w:tcPr>
          <w:p w14:paraId="28CF7704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entity.bookId</w:t>
            </w:r>
            <w:proofErr w:type="spellEnd"/>
          </w:p>
        </w:tc>
        <w:tc>
          <w:tcPr>
            <w:tcW w:w="6285" w:type="dxa"/>
          </w:tcPr>
          <w:p w14:paraId="3A15A8D3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书籍</w:t>
            </w:r>
            <w:r>
              <w:rPr>
                <w:rFonts w:cs="Calibri" w:hint="eastAsia"/>
              </w:rPr>
              <w:t>id</w:t>
            </w:r>
          </w:p>
        </w:tc>
      </w:tr>
      <w:tr w:rsidR="00E81755" w14:paraId="582A5CFE" w14:textId="77777777">
        <w:trPr>
          <w:trHeight w:val="90"/>
        </w:trPr>
        <w:tc>
          <w:tcPr>
            <w:tcW w:w="4261" w:type="dxa"/>
          </w:tcPr>
          <w:p w14:paraId="016892BF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entity.code</w:t>
            </w:r>
            <w:proofErr w:type="spellEnd"/>
          </w:p>
        </w:tc>
        <w:tc>
          <w:tcPr>
            <w:tcW w:w="6285" w:type="dxa"/>
          </w:tcPr>
          <w:p w14:paraId="23D25C44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点读码</w:t>
            </w:r>
          </w:p>
        </w:tc>
      </w:tr>
      <w:tr w:rsidR="00E81755" w14:paraId="2EC23D53" w14:textId="77777777">
        <w:trPr>
          <w:trHeight w:val="90"/>
        </w:trPr>
        <w:tc>
          <w:tcPr>
            <w:tcW w:w="4261" w:type="dxa"/>
          </w:tcPr>
          <w:p w14:paraId="6C3E5BC4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entity.type</w:t>
            </w:r>
            <w:proofErr w:type="spellEnd"/>
          </w:p>
        </w:tc>
        <w:tc>
          <w:tcPr>
            <w:tcW w:w="6285" w:type="dxa"/>
          </w:tcPr>
          <w:p w14:paraId="2F536E7B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语言类型</w:t>
            </w:r>
            <w:r>
              <w:rPr>
                <w:rFonts w:cs="Calibri" w:hint="eastAsia"/>
              </w:rPr>
              <w:t xml:space="preserve"> 0</w:t>
            </w:r>
            <w:r>
              <w:rPr>
                <w:rFonts w:cs="Calibri" w:hint="eastAsia"/>
              </w:rPr>
              <w:t>为英文</w:t>
            </w:r>
            <w:r>
              <w:rPr>
                <w:rFonts w:cs="Calibri" w:hint="eastAsia"/>
              </w:rPr>
              <w:t xml:space="preserve"> 1</w:t>
            </w:r>
            <w:r>
              <w:rPr>
                <w:rFonts w:cs="Calibri" w:hint="eastAsia"/>
              </w:rPr>
              <w:t>为中文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不传默认为</w:t>
            </w:r>
            <w:r>
              <w:rPr>
                <w:rFonts w:cs="Calibri" w:hint="eastAsia"/>
              </w:rPr>
              <w:t>0</w:t>
            </w:r>
          </w:p>
        </w:tc>
      </w:tr>
    </w:tbl>
    <w:p w14:paraId="6CB76E6B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5413F3D5" w14:textId="6CF22579" w:rsidR="000102E4" w:rsidRDefault="000102E4" w:rsidP="000102E4">
      <w:pPr>
        <w:jc w:val="left"/>
        <w:rPr>
          <w:ins w:id="47" w:author="kaiprince@gmail.com" w:date="2017-01-11T02:34:00Z"/>
          <w:rFonts w:cs="Calibri"/>
        </w:rPr>
      </w:pPr>
      <w:ins w:id="48" w:author="kaiprince@gmail.com" w:date="2017-01-11T02:34:00Z">
        <w:r>
          <w:rPr>
            <w:rFonts w:cs="Calibri"/>
          </w:rPr>
          <w:t>访问方式：</w:t>
        </w:r>
        <w:r>
          <w:rPr>
            <w:rFonts w:cs="Calibri"/>
          </w:rPr>
          <w:t>/v1/audio</w:t>
        </w:r>
      </w:ins>
      <w:ins w:id="49" w:author="kaiprince@gmail.com" w:date="2017-01-11T03:38:00Z">
        <w:r w:rsidR="00B35842">
          <w:rPr>
            <w:rFonts w:cs="Calibri"/>
          </w:rPr>
          <w:t>s</w:t>
        </w:r>
      </w:ins>
      <w:ins w:id="50" w:author="kaiprince@gmail.com" w:date="2017-01-11T02:34:00Z">
        <w:r>
          <w:rPr>
            <w:rFonts w:cs="Calibri"/>
          </w:rPr>
          <w:t>/{</w:t>
        </w:r>
        <w:proofErr w:type="spellStart"/>
        <w:r>
          <w:rPr>
            <w:rFonts w:cs="Calibri"/>
          </w:rPr>
          <w:t>audioId</w:t>
        </w:r>
        <w:proofErr w:type="spellEnd"/>
        <w:r>
          <w:rPr>
            <w:rFonts w:cs="Calibri"/>
          </w:rPr>
          <w:t>}</w:t>
        </w:r>
        <w:r>
          <w:rPr>
            <w:rFonts w:cs="Calibri"/>
          </w:rPr>
          <w:t>/?cache</w:t>
        </w:r>
      </w:ins>
    </w:p>
    <w:p w14:paraId="1C7E210D" w14:textId="77777777" w:rsidR="000102E4" w:rsidRDefault="000102E4" w:rsidP="000102E4">
      <w:pPr>
        <w:jc w:val="left"/>
        <w:rPr>
          <w:ins w:id="51" w:author="kaiprince@gmail.com" w:date="2017-01-11T02:34:00Z"/>
          <w:rFonts w:cs="Calibri"/>
        </w:rPr>
      </w:pPr>
      <w:ins w:id="52" w:author="kaiprince@gmail.com" w:date="2017-01-11T02:34:00Z">
        <w:r>
          <w:rPr>
            <w:rFonts w:cs="Calibri"/>
          </w:rPr>
          <w:t>method: get</w:t>
        </w:r>
      </w:ins>
    </w:p>
    <w:p w14:paraId="2DC6AE10" w14:textId="77777777" w:rsidR="00E81755" w:rsidDel="000102E4" w:rsidRDefault="00CE212C">
      <w:pPr>
        <w:jc w:val="left"/>
        <w:rPr>
          <w:del w:id="53" w:author="kaiprince@gmail.com" w:date="2017-01-11T02:34:00Z"/>
          <w:rFonts w:cs="Calibri"/>
        </w:rPr>
      </w:pPr>
      <w:del w:id="54" w:author="kaiprince@gmail.com" w:date="2017-01-11T02:34:00Z">
        <w:r w:rsidDel="000102E4">
          <w:rPr>
            <w:rFonts w:cs="Calibri"/>
          </w:rPr>
          <w:delText>访问方式：</w:delText>
        </w:r>
        <w:r w:rsidDel="000102E4">
          <w:rPr>
            <w:rFonts w:cs="Calibri"/>
          </w:rPr>
          <w:delText>/mobile/u/</w:delText>
        </w:r>
        <w:r w:rsidDel="000102E4">
          <w:rPr>
            <w:rFonts w:cs="Calibri" w:hint="eastAsia"/>
          </w:rPr>
          <w:delText>study</w:delText>
        </w:r>
        <w:r w:rsidDel="000102E4">
          <w:rPr>
            <w:rFonts w:cs="Calibri"/>
          </w:rPr>
          <w:delText>/getCacheInfoByCode.json</w:delText>
        </w:r>
      </w:del>
    </w:p>
    <w:p w14:paraId="3A107A73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74230CD6" w14:textId="77777777">
        <w:tc>
          <w:tcPr>
            <w:tcW w:w="1625" w:type="dxa"/>
          </w:tcPr>
          <w:p w14:paraId="25365111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2FD0B100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2FFC1F63" w14:textId="77777777">
        <w:tc>
          <w:tcPr>
            <w:tcW w:w="1625" w:type="dxa"/>
          </w:tcPr>
          <w:p w14:paraId="7FB064A6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2D123EB3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4950354B" w14:textId="77777777">
        <w:tc>
          <w:tcPr>
            <w:tcW w:w="1625" w:type="dxa"/>
          </w:tcPr>
          <w:p w14:paraId="764CE1F1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7E84D79A" w14:textId="77777777" w:rsidR="00E81755" w:rsidRDefault="00CE212C"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 xml:space="preserve">  </w:t>
            </w:r>
          </w:p>
        </w:tc>
      </w:tr>
      <w:tr w:rsidR="00E81755" w14:paraId="0A9DF1DD" w14:textId="77777777">
        <w:tc>
          <w:tcPr>
            <w:tcW w:w="1625" w:type="dxa"/>
          </w:tcPr>
          <w:p w14:paraId="25194BF3" w14:textId="77777777" w:rsidR="00E81755" w:rsidRDefault="00CE212C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56836A9D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  <w:tr w:rsidR="00E81755" w14:paraId="4B2AE95F" w14:textId="77777777">
        <w:tc>
          <w:tcPr>
            <w:tcW w:w="1625" w:type="dxa"/>
          </w:tcPr>
          <w:p w14:paraId="6854632E" w14:textId="77777777" w:rsidR="00E81755" w:rsidRDefault="00CE212C">
            <w:r>
              <w:rPr>
                <w:rFonts w:hint="eastAsia"/>
              </w:rPr>
              <w:t>page</w:t>
            </w:r>
          </w:p>
        </w:tc>
        <w:tc>
          <w:tcPr>
            <w:tcW w:w="8929" w:type="dxa"/>
          </w:tcPr>
          <w:p w14:paraId="086DC8E3" w14:textId="77777777" w:rsidR="00E81755" w:rsidRDefault="00CE212C">
            <w:r>
              <w:rPr>
                <w:rFonts w:hint="eastAsia"/>
              </w:rPr>
              <w:t xml:space="preserve"> </w:t>
            </w:r>
          </w:p>
          <w:p w14:paraId="76C05287" w14:textId="77777777" w:rsidR="00E81755" w:rsidRDefault="00CE212C">
            <w:r>
              <w:rPr>
                <w:rFonts w:hint="eastAsia"/>
              </w:rPr>
              <w:t xml:space="preserve">  </w:t>
            </w:r>
          </w:p>
        </w:tc>
      </w:tr>
    </w:tbl>
    <w:p w14:paraId="4847C3BE" w14:textId="77777777" w:rsidR="00E81755" w:rsidRDefault="00CE212C">
      <w:pPr>
        <w:pStyle w:val="1"/>
        <w:rPr>
          <w:rFonts w:cs="Calibri"/>
        </w:rPr>
      </w:pPr>
      <w:r>
        <w:rPr>
          <w:rFonts w:ascii="宋体" w:hAnsi="宋体" w:cs="宋体" w:hint="eastAsia"/>
          <w:sz w:val="32"/>
          <w:szCs w:val="32"/>
        </w:rPr>
        <w:t xml:space="preserve">6 </w:t>
      </w:r>
      <w:r>
        <w:rPr>
          <w:rFonts w:ascii="宋体" w:hAnsi="宋体" w:cs="宋体" w:hint="eastAsia"/>
          <w:b w:val="0"/>
          <w:bCs w:val="0"/>
          <w:color w:val="333333"/>
          <w:sz w:val="32"/>
          <w:szCs w:val="32"/>
          <w:shd w:val="clear" w:color="auto" w:fill="FFFFFF"/>
        </w:rPr>
        <w:t>MP3信息获取</w:t>
      </w:r>
    </w:p>
    <w:p w14:paraId="042D2EE3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  <w:r>
        <w:rPr>
          <w:rFonts w:cs="Calibri" w:hint="eastAsia"/>
          <w:b/>
        </w:rPr>
        <w:t xml:space="preserve">  </w:t>
      </w:r>
      <w:r>
        <w:rPr>
          <w:rFonts w:cs="Calibri" w:hint="eastAsia"/>
          <w:b/>
        </w:rPr>
        <w:t>无</w:t>
      </w:r>
    </w:p>
    <w:p w14:paraId="546C6C4B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5E834B11" w14:textId="2094897F" w:rsidR="000102E4" w:rsidRDefault="000102E4" w:rsidP="000102E4">
      <w:pPr>
        <w:jc w:val="left"/>
        <w:rPr>
          <w:ins w:id="55" w:author="kaiprince@gmail.com" w:date="2017-01-11T02:35:00Z"/>
          <w:rFonts w:cs="Calibri"/>
        </w:rPr>
      </w:pPr>
      <w:ins w:id="56" w:author="kaiprince@gmail.com" w:date="2017-01-11T02:35:00Z">
        <w:r>
          <w:rPr>
            <w:rFonts w:cs="Calibri"/>
          </w:rPr>
          <w:t>访问方式：</w:t>
        </w:r>
        <w:r>
          <w:rPr>
            <w:rFonts w:cs="Calibri"/>
          </w:rPr>
          <w:t>/v1/audio</w:t>
        </w:r>
      </w:ins>
      <w:ins w:id="57" w:author="kaiprince@gmail.com" w:date="2017-01-11T03:38:00Z">
        <w:r w:rsidR="00B35842">
          <w:rPr>
            <w:rFonts w:cs="Calibri"/>
          </w:rPr>
          <w:t>s</w:t>
        </w:r>
      </w:ins>
      <w:ins w:id="58" w:author="kaiprince@gmail.com" w:date="2017-01-11T02:35:00Z">
        <w:r>
          <w:rPr>
            <w:rFonts w:cs="Calibri"/>
          </w:rPr>
          <w:t>/{</w:t>
        </w:r>
        <w:proofErr w:type="spellStart"/>
        <w:r>
          <w:rPr>
            <w:rFonts w:cs="Calibri"/>
          </w:rPr>
          <w:t>audioId</w:t>
        </w:r>
        <w:proofErr w:type="spellEnd"/>
        <w:r>
          <w:rPr>
            <w:rFonts w:cs="Calibri"/>
          </w:rPr>
          <w:t>}</w:t>
        </w:r>
      </w:ins>
    </w:p>
    <w:p w14:paraId="6DE3B280" w14:textId="77777777" w:rsidR="000102E4" w:rsidRDefault="000102E4" w:rsidP="000102E4">
      <w:pPr>
        <w:jc w:val="left"/>
        <w:rPr>
          <w:ins w:id="59" w:author="kaiprince@gmail.com" w:date="2017-01-11T02:35:00Z"/>
          <w:rFonts w:cs="Calibri"/>
        </w:rPr>
      </w:pPr>
      <w:ins w:id="60" w:author="kaiprince@gmail.com" w:date="2017-01-11T02:35:00Z">
        <w:r>
          <w:rPr>
            <w:rFonts w:cs="Calibri"/>
          </w:rPr>
          <w:t>method: get</w:t>
        </w:r>
      </w:ins>
    </w:p>
    <w:p w14:paraId="5343C4D8" w14:textId="77777777" w:rsidR="00E81755" w:rsidDel="000102E4" w:rsidRDefault="00CE212C">
      <w:pPr>
        <w:jc w:val="left"/>
        <w:rPr>
          <w:del w:id="61" w:author="kaiprince@gmail.com" w:date="2017-01-11T02:35:00Z"/>
          <w:rFonts w:cs="Calibri"/>
        </w:rPr>
      </w:pPr>
      <w:del w:id="62" w:author="kaiprince@gmail.com" w:date="2017-01-11T02:35:00Z">
        <w:r w:rsidDel="000102E4">
          <w:rPr>
            <w:rFonts w:cs="Calibri"/>
          </w:rPr>
          <w:delText>访问方式：</w:delText>
        </w:r>
        <w:bookmarkStart w:id="63" w:name="OLE_LINK2"/>
        <w:r w:rsidDel="000102E4">
          <w:rPr>
            <w:rFonts w:cs="Calibri"/>
          </w:rPr>
          <w:delText>/mobile/open/u</w:delText>
        </w:r>
        <w:bookmarkEnd w:id="63"/>
        <w:r w:rsidDel="000102E4">
          <w:rPr>
            <w:rFonts w:cs="Calibri"/>
          </w:rPr>
          <w:delText>/getMp3Info.json</w:delText>
        </w:r>
      </w:del>
    </w:p>
    <w:p w14:paraId="69E3857B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61825545" w14:textId="77777777">
        <w:tc>
          <w:tcPr>
            <w:tcW w:w="1625" w:type="dxa"/>
          </w:tcPr>
          <w:p w14:paraId="5884B8EB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76B6E529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0F4FFFDC" w14:textId="77777777">
        <w:tc>
          <w:tcPr>
            <w:tcW w:w="1625" w:type="dxa"/>
          </w:tcPr>
          <w:p w14:paraId="600E302D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1B5B0EB5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749A7EFC" w14:textId="77777777">
        <w:tc>
          <w:tcPr>
            <w:tcW w:w="1625" w:type="dxa"/>
          </w:tcPr>
          <w:p w14:paraId="0B17670D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1BD9262E" w14:textId="77777777" w:rsidR="00E81755" w:rsidRDefault="00CE212C"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 xml:space="preserve">  </w:t>
            </w:r>
          </w:p>
        </w:tc>
      </w:tr>
      <w:tr w:rsidR="00E81755" w14:paraId="7A454D85" w14:textId="77777777">
        <w:tc>
          <w:tcPr>
            <w:tcW w:w="1625" w:type="dxa"/>
          </w:tcPr>
          <w:p w14:paraId="6606864D" w14:textId="77777777" w:rsidR="00E81755" w:rsidRDefault="00CE212C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235B2273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  <w:tr w:rsidR="00E81755" w14:paraId="37DCAE3A" w14:textId="77777777">
        <w:tc>
          <w:tcPr>
            <w:tcW w:w="1625" w:type="dxa"/>
          </w:tcPr>
          <w:p w14:paraId="4FBBECEA" w14:textId="77777777" w:rsidR="00E81755" w:rsidRDefault="00CE212C">
            <w:r>
              <w:rPr>
                <w:rFonts w:hint="eastAsia"/>
              </w:rPr>
              <w:t>page</w:t>
            </w:r>
          </w:p>
        </w:tc>
        <w:tc>
          <w:tcPr>
            <w:tcW w:w="8929" w:type="dxa"/>
          </w:tcPr>
          <w:p w14:paraId="777CA1C0" w14:textId="77777777" w:rsidR="00E81755" w:rsidRDefault="00CE212C">
            <w:r>
              <w:rPr>
                <w:rFonts w:hint="eastAsia"/>
              </w:rPr>
              <w:t xml:space="preserve">        "items": [</w:t>
            </w:r>
          </w:p>
          <w:p w14:paraId="03562D4D" w14:textId="77777777" w:rsidR="00E81755" w:rsidRDefault="00CE212C">
            <w:r>
              <w:rPr>
                <w:rFonts w:hint="eastAsia"/>
              </w:rPr>
              <w:t xml:space="preserve">            {</w:t>
            </w:r>
          </w:p>
          <w:p w14:paraId="1C14A1D7" w14:textId="77777777" w:rsidR="00E81755" w:rsidRDefault="00CE212C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燕归巢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许嵩</w:t>
            </w:r>
            <w:r>
              <w:rPr>
                <w:rFonts w:hint="eastAsia"/>
              </w:rPr>
              <w:t>",</w:t>
            </w:r>
          </w:p>
          <w:p w14:paraId="5E9177CA" w14:textId="77777777" w:rsidR="00E81755" w:rsidRDefault="00CE212C">
            <w:r>
              <w:rPr>
                <w:rFonts w:hint="eastAsia"/>
              </w:rPr>
              <w:t xml:space="preserve">                "path": "http://cc.stream.qqmusic.qq.com/C100000Nz08A0aZNuz.m4a?fromtag=52"</w:t>
            </w:r>
          </w:p>
          <w:p w14:paraId="0DAD738D" w14:textId="77777777" w:rsidR="00E81755" w:rsidRDefault="00CE212C">
            <w:r>
              <w:rPr>
                <w:rFonts w:hint="eastAsia"/>
              </w:rPr>
              <w:lastRenderedPageBreak/>
              <w:t xml:space="preserve">            },</w:t>
            </w:r>
          </w:p>
          <w:p w14:paraId="5236A2AA" w14:textId="77777777" w:rsidR="00E81755" w:rsidRDefault="00CE212C">
            <w:r>
              <w:rPr>
                <w:rFonts w:hint="eastAsia"/>
              </w:rPr>
              <w:t xml:space="preserve">            {</w:t>
            </w:r>
          </w:p>
          <w:p w14:paraId="150B47AD" w14:textId="77777777" w:rsidR="00E81755" w:rsidRDefault="00CE212C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单词</w:t>
            </w:r>
            <w:r>
              <w:rPr>
                <w:rFonts w:hint="eastAsia"/>
              </w:rPr>
              <w:t>1",</w:t>
            </w:r>
          </w:p>
          <w:p w14:paraId="6CC96B3F" w14:textId="77777777" w:rsidR="00E81755" w:rsidRDefault="00CE212C">
            <w:r>
              <w:rPr>
                <w:rFonts w:hint="eastAsia"/>
              </w:rPr>
              <w:t xml:space="preserve">                "path": "http://192.168.45.198:80/incoming/course/voice/s_001.mp3"</w:t>
            </w:r>
          </w:p>
          <w:p w14:paraId="062440F5" w14:textId="77777777" w:rsidR="00E81755" w:rsidRDefault="00CE212C">
            <w:r>
              <w:rPr>
                <w:rFonts w:hint="eastAsia"/>
              </w:rPr>
              <w:t xml:space="preserve">            },    </w:t>
            </w:r>
          </w:p>
        </w:tc>
      </w:tr>
    </w:tbl>
    <w:p w14:paraId="2814BBE4" w14:textId="77777777" w:rsidR="00E81755" w:rsidRDefault="00CE212C">
      <w:pPr>
        <w:pStyle w:val="1"/>
        <w:rPr>
          <w:rFonts w:ascii="宋体" w:hAnsi="宋体" w:cs="宋体"/>
          <w:b w:val="0"/>
          <w:color w:val="333333"/>
          <w:sz w:val="32"/>
          <w:szCs w:val="32"/>
          <w:shd w:val="clear" w:color="auto" w:fill="FFFFFF"/>
        </w:rPr>
      </w:pPr>
      <w:r>
        <w:rPr>
          <w:rFonts w:cs="Calibri" w:hint="eastAsia"/>
          <w:sz w:val="32"/>
          <w:szCs w:val="32"/>
        </w:rPr>
        <w:lastRenderedPageBreak/>
        <w:t xml:space="preserve">7 </w:t>
      </w:r>
      <w:r>
        <w:rPr>
          <w:rFonts w:ascii="宋体" w:hAnsi="宋体" w:cs="宋体" w:hint="eastAsia"/>
          <w:b w:val="0"/>
          <w:color w:val="333333"/>
          <w:sz w:val="32"/>
          <w:szCs w:val="32"/>
          <w:shd w:val="clear" w:color="auto" w:fill="FFFFFF"/>
        </w:rPr>
        <w:t>获取一页的热区信息</w:t>
      </w:r>
    </w:p>
    <w:p w14:paraId="3E78E4FB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  <w:r>
        <w:rPr>
          <w:rFonts w:cs="Calibri" w:hint="eastAsia"/>
          <w:b/>
        </w:rPr>
        <w:t>（所有参数里至少传一个，选择性更新）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606B2E32" w14:textId="77777777">
        <w:tc>
          <w:tcPr>
            <w:tcW w:w="4261" w:type="dxa"/>
          </w:tcPr>
          <w:p w14:paraId="3EF55224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645D0A90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2B91A5AC" w14:textId="77777777">
        <w:trPr>
          <w:trHeight w:val="90"/>
        </w:trPr>
        <w:tc>
          <w:tcPr>
            <w:tcW w:w="4261" w:type="dxa"/>
          </w:tcPr>
          <w:p w14:paraId="0AD825FC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entity.pageCode</w:t>
            </w:r>
            <w:proofErr w:type="spellEnd"/>
          </w:p>
        </w:tc>
        <w:tc>
          <w:tcPr>
            <w:tcW w:w="6285" w:type="dxa"/>
          </w:tcPr>
          <w:p w14:paraId="2135E4A7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书的页码的代码</w:t>
            </w:r>
          </w:p>
        </w:tc>
      </w:tr>
    </w:tbl>
    <w:p w14:paraId="0D8D8A82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572B49FE" w14:textId="7D6B8E65" w:rsidR="000102E4" w:rsidRDefault="00CE212C" w:rsidP="000102E4">
      <w:pPr>
        <w:jc w:val="left"/>
        <w:rPr>
          <w:ins w:id="64" w:author="kaiprince@gmail.com" w:date="2017-01-11T02:36:00Z"/>
          <w:rFonts w:cs="Calibri"/>
        </w:rPr>
      </w:pPr>
      <w:del w:id="65" w:author="kaiprince@gmail.com" w:date="2017-01-11T02:57:00Z">
        <w:r w:rsidDel="003D3E69">
          <w:rPr>
            <w:rFonts w:cs="Calibri"/>
          </w:rPr>
          <w:delText>访问方式：</w:delText>
        </w:r>
        <w:r w:rsidDel="003D3E69">
          <w:rPr>
            <w:rFonts w:cs="Calibri"/>
          </w:rPr>
          <w:delText>/mobile/u/study/getPagePlayInfo.json</w:delText>
        </w:r>
      </w:del>
      <w:ins w:id="66" w:author="kaiprince@gmail.com" w:date="2017-01-11T02:36:00Z">
        <w:r w:rsidR="000102E4">
          <w:rPr>
            <w:rFonts w:cs="Calibri"/>
          </w:rPr>
          <w:t>访问方式：</w:t>
        </w:r>
        <w:r w:rsidR="000102E4">
          <w:rPr>
            <w:rFonts w:cs="Calibri"/>
          </w:rPr>
          <w:t>/v1/</w:t>
        </w:r>
        <w:r w:rsidR="000102E4">
          <w:rPr>
            <w:rFonts w:cs="Calibri"/>
          </w:rPr>
          <w:t>page</w:t>
        </w:r>
      </w:ins>
      <w:ins w:id="67" w:author="kaiprince@gmail.com" w:date="2017-01-11T03:38:00Z">
        <w:r w:rsidR="00B35842">
          <w:rPr>
            <w:rFonts w:cs="Calibri"/>
          </w:rPr>
          <w:t>s</w:t>
        </w:r>
      </w:ins>
      <w:ins w:id="68" w:author="kaiprince@gmail.com" w:date="2017-01-11T02:36:00Z">
        <w:r w:rsidR="000102E4">
          <w:rPr>
            <w:rFonts w:cs="Calibri"/>
          </w:rPr>
          <w:t>/</w:t>
        </w:r>
        <w:r w:rsidR="000102E4">
          <w:rPr>
            <w:rFonts w:cs="Calibri"/>
          </w:rPr>
          <w:t>{</w:t>
        </w:r>
        <w:proofErr w:type="spellStart"/>
        <w:r w:rsidR="000102E4">
          <w:rPr>
            <w:rFonts w:cs="Calibri"/>
          </w:rPr>
          <w:t>pageId</w:t>
        </w:r>
        <w:proofErr w:type="spellEnd"/>
        <w:r w:rsidR="000102E4">
          <w:rPr>
            <w:rFonts w:cs="Calibri"/>
          </w:rPr>
          <w:t>}</w:t>
        </w:r>
        <w:r w:rsidR="000102E4">
          <w:rPr>
            <w:rFonts w:cs="Calibri"/>
          </w:rPr>
          <w:t>/</w:t>
        </w:r>
      </w:ins>
      <w:ins w:id="69" w:author="kaiprince@gmail.com" w:date="2017-01-11T02:57:00Z">
        <w:r w:rsidR="003D3E69">
          <w:rPr>
            <w:rFonts w:cs="Calibri"/>
          </w:rPr>
          <w:t>codes</w:t>
        </w:r>
      </w:ins>
    </w:p>
    <w:p w14:paraId="32C267C5" w14:textId="77777777" w:rsidR="000102E4" w:rsidRDefault="000102E4" w:rsidP="000102E4">
      <w:pPr>
        <w:jc w:val="left"/>
        <w:rPr>
          <w:ins w:id="70" w:author="kaiprince@gmail.com" w:date="2017-01-11T02:36:00Z"/>
          <w:rFonts w:cs="Calibri"/>
        </w:rPr>
      </w:pPr>
      <w:ins w:id="71" w:author="kaiprince@gmail.com" w:date="2017-01-11T02:36:00Z">
        <w:r>
          <w:rPr>
            <w:rFonts w:cs="Calibri"/>
          </w:rPr>
          <w:t>method: get</w:t>
        </w:r>
      </w:ins>
    </w:p>
    <w:p w14:paraId="6713C9E1" w14:textId="77777777" w:rsidR="000102E4" w:rsidRDefault="000102E4">
      <w:pPr>
        <w:jc w:val="left"/>
        <w:rPr>
          <w:rFonts w:cs="Calibri"/>
        </w:rPr>
      </w:pPr>
    </w:p>
    <w:p w14:paraId="7D34AA5B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508C41C3" w14:textId="77777777">
        <w:tc>
          <w:tcPr>
            <w:tcW w:w="1625" w:type="dxa"/>
          </w:tcPr>
          <w:p w14:paraId="68785B4B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6C533E5C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2266A7FF" w14:textId="77777777">
        <w:tc>
          <w:tcPr>
            <w:tcW w:w="1625" w:type="dxa"/>
          </w:tcPr>
          <w:p w14:paraId="2FC3B6E0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024B6B79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0A98F069" w14:textId="77777777">
        <w:tc>
          <w:tcPr>
            <w:tcW w:w="1625" w:type="dxa"/>
          </w:tcPr>
          <w:p w14:paraId="5747AD77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73D6982D" w14:textId="77777777" w:rsidR="00E81755" w:rsidRDefault="00CE212C"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 xml:space="preserve"> </w:t>
            </w:r>
          </w:p>
        </w:tc>
      </w:tr>
      <w:tr w:rsidR="00E81755" w14:paraId="3DD3ED9E" w14:textId="77777777">
        <w:tc>
          <w:tcPr>
            <w:tcW w:w="1625" w:type="dxa"/>
          </w:tcPr>
          <w:p w14:paraId="284B9B93" w14:textId="77777777" w:rsidR="00E81755" w:rsidRDefault="00CE212C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779C2F6A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  <w:tr w:rsidR="00E81755" w14:paraId="4440731C" w14:textId="77777777">
        <w:tc>
          <w:tcPr>
            <w:tcW w:w="1625" w:type="dxa"/>
          </w:tcPr>
          <w:p w14:paraId="064FA6D6" w14:textId="77777777" w:rsidR="00E81755" w:rsidRDefault="00CE212C">
            <w:r>
              <w:rPr>
                <w:rFonts w:hint="eastAsia"/>
              </w:rPr>
              <w:t>page</w:t>
            </w:r>
          </w:p>
        </w:tc>
        <w:tc>
          <w:tcPr>
            <w:tcW w:w="8929" w:type="dxa"/>
          </w:tcPr>
          <w:p w14:paraId="38C00A74" w14:textId="77777777" w:rsidR="00E81755" w:rsidRDefault="00CE212C">
            <w:r>
              <w:rPr>
                <w:rFonts w:hint="eastAsia"/>
              </w:rPr>
              <w:t xml:space="preserve">        "items": [</w:t>
            </w:r>
          </w:p>
          <w:p w14:paraId="3A5DCC26" w14:textId="77777777" w:rsidR="00E81755" w:rsidRDefault="00CE212C">
            <w:r>
              <w:rPr>
                <w:rFonts w:hint="eastAsia"/>
              </w:rPr>
              <w:t xml:space="preserve">            {</w:t>
            </w:r>
          </w:p>
          <w:p w14:paraId="3B6D96A3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startIndex</w:t>
            </w:r>
            <w:proofErr w:type="spellEnd"/>
            <w:r>
              <w:rPr>
                <w:rFonts w:hint="eastAsia"/>
              </w:rPr>
              <w:t>": "",</w:t>
            </w:r>
          </w:p>
          <w:p w14:paraId="7638B3F8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voiceLength</w:t>
            </w:r>
            <w:proofErr w:type="spellEnd"/>
            <w:r>
              <w:rPr>
                <w:rFonts w:hint="eastAsia"/>
              </w:rPr>
              <w:t>": "",</w:t>
            </w:r>
          </w:p>
          <w:p w14:paraId="785D193E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yCodeNum</w:t>
            </w:r>
            <w:proofErr w:type="spellEnd"/>
            <w:r>
              <w:rPr>
                <w:rFonts w:hint="eastAsia"/>
              </w:rPr>
              <w:t>": 83,</w:t>
            </w:r>
          </w:p>
          <w:p w14:paraId="269E4BF2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": "1",</w:t>
            </w:r>
          </w:p>
          <w:p w14:paraId="21D45676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englishCompose</w:t>
            </w:r>
            <w:proofErr w:type="spellEnd"/>
            <w:r>
              <w:rPr>
                <w:rFonts w:hint="eastAsia"/>
              </w:rPr>
              <w:t>": "",</w:t>
            </w:r>
          </w:p>
          <w:p w14:paraId="6A05B4A5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</w:rPr>
              <w:t>": "",</w:t>
            </w:r>
          </w:p>
          <w:p w14:paraId="77F01E97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": 1,</w:t>
            </w:r>
          </w:p>
          <w:p w14:paraId="51D28256" w14:textId="77777777" w:rsidR="00E81755" w:rsidRDefault="00CE212C">
            <w:r>
              <w:rPr>
                <w:rFonts w:hint="eastAsia"/>
              </w:rPr>
              <w:t xml:space="preserve">                "id": "4028ad46518abe9701518bb75ea6025d",</w:t>
            </w:r>
          </w:p>
          <w:p w14:paraId="13DF0446" w14:textId="77777777" w:rsidR="00E81755" w:rsidRDefault="00CE212C">
            <w:r>
              <w:rPr>
                <w:rFonts w:hint="eastAsia"/>
              </w:rPr>
              <w:t xml:space="preserve">                "content": "",</w:t>
            </w:r>
          </w:p>
          <w:p w14:paraId="6DB39B89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startTime</w:t>
            </w:r>
            <w:proofErr w:type="spellEnd"/>
            <w:r>
              <w:rPr>
                <w:rFonts w:hint="eastAsia"/>
              </w:rPr>
              <w:t>": "",</w:t>
            </w:r>
          </w:p>
          <w:p w14:paraId="1E62DA1F" w14:textId="77777777" w:rsidR="00E81755" w:rsidRDefault="00CE212C">
            <w:r>
              <w:rPr>
                <w:rFonts w:hint="eastAsia"/>
              </w:rPr>
              <w:t xml:space="preserve">                "path": "",</w:t>
            </w:r>
          </w:p>
          <w:p w14:paraId="51569AC5" w14:textId="77777777" w:rsidR="00E81755" w:rsidRDefault="00CE212C">
            <w:r>
              <w:rPr>
                <w:rFonts w:hint="eastAsia"/>
              </w:rPr>
              <w:t xml:space="preserve">                "bottom": 224,</w:t>
            </w:r>
          </w:p>
          <w:p w14:paraId="027C6AA9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xCodeNum</w:t>
            </w:r>
            <w:proofErr w:type="spellEnd"/>
            <w:r>
              <w:rPr>
                <w:rFonts w:hint="eastAsia"/>
              </w:rPr>
              <w:t>": 63,</w:t>
            </w:r>
          </w:p>
          <w:p w14:paraId="7A1488DE" w14:textId="77777777" w:rsidR="00E81755" w:rsidRDefault="00CE212C">
            <w:r>
              <w:rPr>
                <w:rFonts w:hint="eastAsia"/>
              </w:rPr>
              <w:t xml:space="preserve">                "left": 73,</w:t>
            </w:r>
          </w:p>
          <w:p w14:paraId="00D3A4B1" w14:textId="77777777" w:rsidR="00E81755" w:rsidRDefault="00CE212C">
            <w:r>
              <w:rPr>
                <w:rFonts w:hint="eastAsia"/>
              </w:rPr>
              <w:t xml:space="preserve">                "right": 598,</w:t>
            </w:r>
          </w:p>
          <w:p w14:paraId="5261BE0A" w14:textId="77777777" w:rsidR="00E81755" w:rsidRDefault="00CE212C">
            <w:r>
              <w:rPr>
                <w:rFonts w:hint="eastAsia"/>
              </w:rPr>
              <w:t xml:space="preserve">                "top": 191</w:t>
            </w:r>
          </w:p>
          <w:p w14:paraId="0AC47821" w14:textId="77777777" w:rsidR="00E81755" w:rsidRDefault="00CE212C">
            <w:r>
              <w:rPr>
                <w:rFonts w:hint="eastAsia"/>
              </w:rPr>
              <w:t xml:space="preserve">            },</w:t>
            </w:r>
          </w:p>
          <w:p w14:paraId="2E41378C" w14:textId="77777777" w:rsidR="00E81755" w:rsidRDefault="00CE212C">
            <w:r>
              <w:rPr>
                <w:rFonts w:hint="eastAsia"/>
              </w:rPr>
              <w:t xml:space="preserve">            {</w:t>
            </w:r>
          </w:p>
          <w:p w14:paraId="16FCBA1F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startIndex</w:t>
            </w:r>
            <w:proofErr w:type="spellEnd"/>
            <w:r>
              <w:rPr>
                <w:rFonts w:hint="eastAsia"/>
              </w:rPr>
              <w:t>": "",</w:t>
            </w:r>
          </w:p>
          <w:p w14:paraId="787CFCF1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voiceLength</w:t>
            </w:r>
            <w:proofErr w:type="spellEnd"/>
            <w:r>
              <w:rPr>
                <w:rFonts w:hint="eastAsia"/>
              </w:rPr>
              <w:t>": "",</w:t>
            </w:r>
          </w:p>
          <w:p w14:paraId="6E00A6E7" w14:textId="77777777" w:rsidR="00E81755" w:rsidRDefault="00CE212C">
            <w:r>
              <w:rPr>
                <w:rFonts w:hint="eastAsia"/>
              </w:rPr>
              <w:lastRenderedPageBreak/>
              <w:t xml:space="preserve">                "</w:t>
            </w:r>
            <w:proofErr w:type="spellStart"/>
            <w:r>
              <w:rPr>
                <w:rFonts w:hint="eastAsia"/>
              </w:rPr>
              <w:t>yCodeNum</w:t>
            </w:r>
            <w:proofErr w:type="spellEnd"/>
            <w:r>
              <w:rPr>
                <w:rFonts w:hint="eastAsia"/>
              </w:rPr>
              <w:t>": 83,</w:t>
            </w:r>
          </w:p>
          <w:p w14:paraId="2A0FE7C7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": "1",</w:t>
            </w:r>
          </w:p>
          <w:p w14:paraId="3F3B7A82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englishCompose</w:t>
            </w:r>
            <w:proofErr w:type="spellEnd"/>
            <w:r>
              <w:rPr>
                <w:rFonts w:hint="eastAsia"/>
              </w:rPr>
              <w:t>": "",</w:t>
            </w:r>
          </w:p>
          <w:p w14:paraId="67D7B66C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</w:rPr>
              <w:t>": "",</w:t>
            </w:r>
          </w:p>
          <w:p w14:paraId="597E4E56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": 1,</w:t>
            </w:r>
          </w:p>
          <w:p w14:paraId="5D9011CE" w14:textId="77777777" w:rsidR="00E81755" w:rsidRDefault="00CE212C">
            <w:r>
              <w:rPr>
                <w:rFonts w:hint="eastAsia"/>
              </w:rPr>
              <w:t xml:space="preserve">                "id": "4028ad46518abe9701518bb818dd0261",</w:t>
            </w:r>
          </w:p>
          <w:p w14:paraId="7B08007F" w14:textId="77777777" w:rsidR="00E81755" w:rsidRDefault="00CE212C">
            <w:r>
              <w:rPr>
                <w:rFonts w:hint="eastAsia"/>
              </w:rPr>
              <w:t xml:space="preserve">                "content": "",</w:t>
            </w:r>
          </w:p>
          <w:p w14:paraId="7D080138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startTime</w:t>
            </w:r>
            <w:proofErr w:type="spellEnd"/>
            <w:r>
              <w:rPr>
                <w:rFonts w:hint="eastAsia"/>
              </w:rPr>
              <w:t>": "",</w:t>
            </w:r>
          </w:p>
          <w:p w14:paraId="3723AF90" w14:textId="77777777" w:rsidR="00E81755" w:rsidRDefault="00CE212C">
            <w:r>
              <w:rPr>
                <w:rFonts w:hint="eastAsia"/>
              </w:rPr>
              <w:t xml:space="preserve">                "path": "IMG_4987.JPG",</w:t>
            </w:r>
          </w:p>
          <w:p w14:paraId="6F1308A4" w14:textId="77777777" w:rsidR="00E81755" w:rsidRDefault="00CE212C">
            <w:r>
              <w:rPr>
                <w:rFonts w:hint="eastAsia"/>
              </w:rPr>
              <w:t xml:space="preserve">                "bottom": 130,</w:t>
            </w:r>
          </w:p>
          <w:p w14:paraId="483F79E8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xCodeNum</w:t>
            </w:r>
            <w:proofErr w:type="spellEnd"/>
            <w:r>
              <w:rPr>
                <w:rFonts w:hint="eastAsia"/>
              </w:rPr>
              <w:t>": 63,</w:t>
            </w:r>
          </w:p>
          <w:p w14:paraId="46349CB6" w14:textId="77777777" w:rsidR="00E81755" w:rsidRDefault="00CE212C">
            <w:r>
              <w:rPr>
                <w:rFonts w:hint="eastAsia"/>
              </w:rPr>
              <w:t xml:space="preserve">                "left": 395,</w:t>
            </w:r>
          </w:p>
          <w:p w14:paraId="6B6CCD61" w14:textId="77777777" w:rsidR="00E81755" w:rsidRDefault="00CE212C">
            <w:r>
              <w:rPr>
                <w:rFonts w:hint="eastAsia"/>
              </w:rPr>
              <w:t xml:space="preserve">                "right": 700,</w:t>
            </w:r>
          </w:p>
          <w:p w14:paraId="480FE538" w14:textId="77777777" w:rsidR="00E81755" w:rsidRDefault="00CE212C">
            <w:r>
              <w:rPr>
                <w:rFonts w:hint="eastAsia"/>
              </w:rPr>
              <w:t xml:space="preserve">                "top": 74</w:t>
            </w:r>
          </w:p>
          <w:p w14:paraId="24D96D3D" w14:textId="77777777" w:rsidR="00E81755" w:rsidRDefault="00CE212C">
            <w:r>
              <w:rPr>
                <w:rFonts w:hint="eastAsia"/>
              </w:rPr>
              <w:t xml:space="preserve">            },</w:t>
            </w:r>
          </w:p>
        </w:tc>
      </w:tr>
    </w:tbl>
    <w:p w14:paraId="778CCA9E" w14:textId="77777777" w:rsidR="00E81755" w:rsidRDefault="00E81755"/>
    <w:p w14:paraId="6F45FA3E" w14:textId="77777777" w:rsidR="00E81755" w:rsidRDefault="00CE212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获取多页热区信息</w:t>
      </w:r>
    </w:p>
    <w:p w14:paraId="6A9E1D9F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  <w:r>
        <w:rPr>
          <w:rFonts w:cs="Calibri" w:hint="eastAsia"/>
          <w:b/>
        </w:rPr>
        <w:t>（所有参数里至少传一个，选择性更新）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6CDD478E" w14:textId="77777777">
        <w:tc>
          <w:tcPr>
            <w:tcW w:w="4261" w:type="dxa"/>
          </w:tcPr>
          <w:p w14:paraId="4EE35BC4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0344437A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42119357" w14:textId="77777777">
        <w:trPr>
          <w:trHeight w:val="90"/>
        </w:trPr>
        <w:tc>
          <w:tcPr>
            <w:tcW w:w="4261" w:type="dxa"/>
          </w:tcPr>
          <w:p w14:paraId="000F0130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entity.pageStart</w:t>
            </w:r>
            <w:proofErr w:type="spellEnd"/>
          </w:p>
        </w:tc>
        <w:tc>
          <w:tcPr>
            <w:tcW w:w="6285" w:type="dxa"/>
          </w:tcPr>
          <w:p w14:paraId="5AAD3686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起始页码，最小值为</w:t>
            </w:r>
            <w:r>
              <w:rPr>
                <w:rFonts w:cs="Calibri" w:hint="eastAsia"/>
              </w:rPr>
              <w:t>0</w:t>
            </w:r>
          </w:p>
        </w:tc>
      </w:tr>
      <w:tr w:rsidR="00E81755" w14:paraId="761BACBF" w14:textId="77777777">
        <w:trPr>
          <w:trHeight w:val="90"/>
        </w:trPr>
        <w:tc>
          <w:tcPr>
            <w:tcW w:w="4261" w:type="dxa"/>
          </w:tcPr>
          <w:p w14:paraId="374E3DDB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entity.pageEnd</w:t>
            </w:r>
            <w:proofErr w:type="spellEnd"/>
          </w:p>
        </w:tc>
        <w:tc>
          <w:tcPr>
            <w:tcW w:w="6285" w:type="dxa"/>
          </w:tcPr>
          <w:p w14:paraId="4FA7DED0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结束页码</w:t>
            </w:r>
          </w:p>
        </w:tc>
      </w:tr>
      <w:tr w:rsidR="00E81755" w14:paraId="17E2B044" w14:textId="77777777">
        <w:trPr>
          <w:trHeight w:val="90"/>
        </w:trPr>
        <w:tc>
          <w:tcPr>
            <w:tcW w:w="4261" w:type="dxa"/>
          </w:tcPr>
          <w:p w14:paraId="1EBF1DC4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entity.bookId</w:t>
            </w:r>
            <w:proofErr w:type="spellEnd"/>
          </w:p>
        </w:tc>
        <w:tc>
          <w:tcPr>
            <w:tcW w:w="6285" w:type="dxa"/>
          </w:tcPr>
          <w:p w14:paraId="24E59DC7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书的</w:t>
            </w:r>
            <w:r>
              <w:rPr>
                <w:rFonts w:cs="Calibri" w:hint="eastAsia"/>
              </w:rPr>
              <w:t>id</w:t>
            </w:r>
          </w:p>
        </w:tc>
      </w:tr>
    </w:tbl>
    <w:p w14:paraId="6E90D36D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05D9290A" w14:textId="3EEAB598" w:rsidR="00AE3017" w:rsidRDefault="00AE3017" w:rsidP="00AE3017">
      <w:pPr>
        <w:jc w:val="left"/>
        <w:rPr>
          <w:ins w:id="72" w:author="kaiprince@gmail.com" w:date="2017-01-11T03:03:00Z"/>
          <w:rFonts w:cs="Calibri"/>
        </w:rPr>
      </w:pPr>
      <w:ins w:id="73" w:author="kaiprince@gmail.com" w:date="2017-01-11T03:03:00Z">
        <w:r>
          <w:rPr>
            <w:rFonts w:cs="Calibri"/>
          </w:rPr>
          <w:t>访问方式：</w:t>
        </w:r>
        <w:r>
          <w:rPr>
            <w:rFonts w:cs="Calibri"/>
          </w:rPr>
          <w:t>/v1/page</w:t>
        </w:r>
        <w:r>
          <w:rPr>
            <w:rFonts w:cs="Calibri"/>
          </w:rPr>
          <w:t>s</w:t>
        </w:r>
        <w:r>
          <w:rPr>
            <w:rFonts w:cs="Calibri"/>
          </w:rPr>
          <w:t>/</w:t>
        </w:r>
        <w:proofErr w:type="spellStart"/>
        <w:r>
          <w:rPr>
            <w:rFonts w:cs="Calibri"/>
          </w:rPr>
          <w:t>codes</w:t>
        </w:r>
      </w:ins>
      <w:ins w:id="74" w:author="kaiprince@gmail.com" w:date="2017-01-11T03:39:00Z">
        <w:r w:rsidR="00B35842">
          <w:rPr>
            <w:rFonts w:cs="Calibri"/>
          </w:rPr>
          <w:t>?pageStart</w:t>
        </w:r>
        <w:proofErr w:type="spellEnd"/>
        <w:proofErr w:type="gramStart"/>
        <w:r w:rsidR="00B35842">
          <w:rPr>
            <w:rFonts w:cs="Calibri"/>
          </w:rPr>
          <w:t>={</w:t>
        </w:r>
        <w:r w:rsidR="00B35842" w:rsidRPr="00B35842">
          <w:rPr>
            <w:rFonts w:cs="Calibri"/>
          </w:rPr>
          <w:t xml:space="preserve"> </w:t>
        </w:r>
        <w:proofErr w:type="spellStart"/>
        <w:r w:rsidR="00B35842">
          <w:rPr>
            <w:rFonts w:cs="Calibri"/>
          </w:rPr>
          <w:t>pageStart</w:t>
        </w:r>
        <w:proofErr w:type="spellEnd"/>
        <w:proofErr w:type="gramEnd"/>
        <w:r w:rsidR="00B35842">
          <w:rPr>
            <w:rFonts w:cs="Calibri"/>
          </w:rPr>
          <w:t xml:space="preserve"> }&amp;</w:t>
        </w:r>
        <w:proofErr w:type="spellStart"/>
        <w:r w:rsidR="00B35842">
          <w:rPr>
            <w:rFonts w:cs="Calibri"/>
          </w:rPr>
          <w:t>pageEnd</w:t>
        </w:r>
        <w:proofErr w:type="spellEnd"/>
        <w:r w:rsidR="00B35842">
          <w:rPr>
            <w:rFonts w:cs="Calibri"/>
          </w:rPr>
          <w:t>={</w:t>
        </w:r>
        <w:r w:rsidR="00B35842" w:rsidRPr="00B35842">
          <w:rPr>
            <w:rFonts w:cs="Calibri"/>
          </w:rPr>
          <w:t xml:space="preserve"> </w:t>
        </w:r>
        <w:proofErr w:type="spellStart"/>
        <w:r w:rsidR="00B35842">
          <w:rPr>
            <w:rFonts w:cs="Calibri"/>
          </w:rPr>
          <w:t>pageEnd</w:t>
        </w:r>
        <w:proofErr w:type="spellEnd"/>
        <w:r w:rsidR="00B35842">
          <w:rPr>
            <w:rFonts w:cs="Calibri"/>
          </w:rPr>
          <w:t xml:space="preserve"> }&amp;</w:t>
        </w:r>
        <w:proofErr w:type="spellStart"/>
        <w:r w:rsidR="00B35842">
          <w:rPr>
            <w:rFonts w:cs="Calibri"/>
          </w:rPr>
          <w:t>bookId</w:t>
        </w:r>
        <w:proofErr w:type="spellEnd"/>
        <w:r w:rsidR="00B35842">
          <w:rPr>
            <w:rFonts w:cs="Calibri"/>
          </w:rPr>
          <w:t>={</w:t>
        </w:r>
        <w:r w:rsidR="00B35842" w:rsidRPr="00B35842">
          <w:rPr>
            <w:rFonts w:cs="Calibri"/>
          </w:rPr>
          <w:t xml:space="preserve"> </w:t>
        </w:r>
        <w:proofErr w:type="spellStart"/>
        <w:r w:rsidR="00B35842">
          <w:rPr>
            <w:rFonts w:cs="Calibri"/>
          </w:rPr>
          <w:t>bookId</w:t>
        </w:r>
        <w:proofErr w:type="spellEnd"/>
        <w:r w:rsidR="00B35842">
          <w:rPr>
            <w:rFonts w:cs="Calibri"/>
          </w:rPr>
          <w:t xml:space="preserve"> }</w:t>
        </w:r>
      </w:ins>
    </w:p>
    <w:p w14:paraId="7708169B" w14:textId="001F19B4" w:rsidR="00AE3017" w:rsidRDefault="00AE3017" w:rsidP="00AE3017">
      <w:pPr>
        <w:jc w:val="left"/>
        <w:rPr>
          <w:ins w:id="75" w:author="kaiprince@gmail.com" w:date="2017-01-11T03:03:00Z"/>
          <w:rFonts w:cs="Calibri"/>
        </w:rPr>
      </w:pPr>
      <w:ins w:id="76" w:author="kaiprince@gmail.com" w:date="2017-01-11T03:03:00Z">
        <w:r>
          <w:rPr>
            <w:rFonts w:cs="Calibri"/>
          </w:rPr>
          <w:t xml:space="preserve">method: </w:t>
        </w:r>
      </w:ins>
      <w:ins w:id="77" w:author="kaiprince@gmail.com" w:date="2017-01-11T03:39:00Z">
        <w:r w:rsidR="00B35842">
          <w:rPr>
            <w:rFonts w:cs="Calibri"/>
          </w:rPr>
          <w:t>get</w:t>
        </w:r>
      </w:ins>
    </w:p>
    <w:p w14:paraId="450BFBAD" w14:textId="206CB7F0" w:rsidR="00E81755" w:rsidDel="00AE3017" w:rsidRDefault="00CE212C">
      <w:pPr>
        <w:jc w:val="left"/>
        <w:rPr>
          <w:del w:id="78" w:author="kaiprince@gmail.com" w:date="2017-01-11T03:03:00Z"/>
          <w:rFonts w:cs="Calibri"/>
        </w:rPr>
      </w:pPr>
      <w:del w:id="79" w:author="kaiprince@gmail.com" w:date="2017-01-11T03:03:00Z">
        <w:r w:rsidDel="00AE3017">
          <w:rPr>
            <w:rFonts w:cs="Calibri"/>
          </w:rPr>
          <w:delText>访问方式：</w:delText>
        </w:r>
        <w:r w:rsidDel="00AE3017">
          <w:rPr>
            <w:rFonts w:cs="Calibri"/>
          </w:rPr>
          <w:delText>/mobile/u/study/getMultiPagePlayInfo.json</w:delText>
        </w:r>
      </w:del>
    </w:p>
    <w:p w14:paraId="77C2F815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268D4E45" w14:textId="77777777">
        <w:tc>
          <w:tcPr>
            <w:tcW w:w="1625" w:type="dxa"/>
          </w:tcPr>
          <w:p w14:paraId="0DB42E79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5467A0B6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19C5BA1E" w14:textId="77777777">
        <w:tc>
          <w:tcPr>
            <w:tcW w:w="1625" w:type="dxa"/>
          </w:tcPr>
          <w:p w14:paraId="160072FA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2A47A65B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7E59B4AB" w14:textId="77777777">
        <w:tc>
          <w:tcPr>
            <w:tcW w:w="1625" w:type="dxa"/>
          </w:tcPr>
          <w:p w14:paraId="5181C832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7AEA01F3" w14:textId="77777777" w:rsidR="00E81755" w:rsidRDefault="00CE212C"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可能为</w:t>
            </w:r>
            <w:r>
              <w:rPr>
                <w:rFonts w:hint="eastAsia"/>
              </w:rPr>
              <w:t>["</w:t>
            </w:r>
            <w:r>
              <w:rPr>
                <w:rFonts w:hint="eastAsia"/>
              </w:rPr>
              <w:t>执行异常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起始页码不能大于结束页码！！</w:t>
            </w:r>
            <w:r>
              <w:rPr>
                <w:rFonts w:hint="eastAsia"/>
              </w:rPr>
              <w:t>"]</w:t>
            </w:r>
          </w:p>
        </w:tc>
      </w:tr>
      <w:tr w:rsidR="00E81755" w14:paraId="645775FA" w14:textId="77777777">
        <w:tc>
          <w:tcPr>
            <w:tcW w:w="1625" w:type="dxa"/>
          </w:tcPr>
          <w:p w14:paraId="52750BD1" w14:textId="77777777" w:rsidR="00E81755" w:rsidRDefault="00CE212C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6F5328F7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  <w:tr w:rsidR="00E81755" w14:paraId="6A817693" w14:textId="77777777">
        <w:tc>
          <w:tcPr>
            <w:tcW w:w="1625" w:type="dxa"/>
          </w:tcPr>
          <w:p w14:paraId="0A55E78B" w14:textId="77777777" w:rsidR="00E81755" w:rsidRDefault="00CE212C">
            <w:r>
              <w:rPr>
                <w:rFonts w:hint="eastAsia"/>
              </w:rPr>
              <w:t>page</w:t>
            </w:r>
          </w:p>
        </w:tc>
        <w:tc>
          <w:tcPr>
            <w:tcW w:w="8929" w:type="dxa"/>
          </w:tcPr>
          <w:p w14:paraId="1CA06C4E" w14:textId="77777777" w:rsidR="00E81755" w:rsidRDefault="00CE212C">
            <w:r>
              <w:rPr>
                <w:rFonts w:hint="eastAsia"/>
              </w:rPr>
              <w:t xml:space="preserve">        "items": [</w:t>
            </w:r>
          </w:p>
          <w:p w14:paraId="5167B7A3" w14:textId="77777777" w:rsidR="00E81755" w:rsidRDefault="00CE212C">
            <w:r>
              <w:rPr>
                <w:rFonts w:hint="eastAsia"/>
              </w:rPr>
              <w:t xml:space="preserve">            {</w:t>
            </w:r>
          </w:p>
          <w:p w14:paraId="12FCD71D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pageNo</w:t>
            </w:r>
            <w:proofErr w:type="spellEnd"/>
            <w:r>
              <w:rPr>
                <w:rFonts w:hint="eastAsia"/>
              </w:rPr>
              <w:t>": 10,</w:t>
            </w:r>
          </w:p>
          <w:p w14:paraId="08D5206C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pageInfo</w:t>
            </w:r>
            <w:proofErr w:type="spellEnd"/>
            <w:r>
              <w:rPr>
                <w:rFonts w:hint="eastAsia"/>
              </w:rPr>
              <w:t>": [</w:t>
            </w:r>
          </w:p>
          <w:p w14:paraId="73497B24" w14:textId="77777777" w:rsidR="00E81755" w:rsidRDefault="00CE212C">
            <w:r>
              <w:rPr>
                <w:rFonts w:hint="eastAsia"/>
              </w:rPr>
              <w:t xml:space="preserve">                    {</w:t>
            </w:r>
          </w:p>
          <w:p w14:paraId="6505FED9" w14:textId="77777777" w:rsidR="00E81755" w:rsidRDefault="00CE212C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startIndex</w:t>
            </w:r>
            <w:proofErr w:type="spellEnd"/>
            <w:r>
              <w:rPr>
                <w:rFonts w:hint="eastAsia"/>
              </w:rPr>
              <w:t>": "",</w:t>
            </w:r>
          </w:p>
          <w:p w14:paraId="320EC4E4" w14:textId="77777777" w:rsidR="00E81755" w:rsidRDefault="00CE212C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voiceLength</w:t>
            </w:r>
            <w:proofErr w:type="spellEnd"/>
            <w:r>
              <w:rPr>
                <w:rFonts w:hint="eastAsia"/>
              </w:rPr>
              <w:t>": "",</w:t>
            </w:r>
          </w:p>
          <w:p w14:paraId="7BA4348B" w14:textId="77777777" w:rsidR="00E81755" w:rsidRDefault="00CE212C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yCodeNum</w:t>
            </w:r>
            <w:proofErr w:type="spellEnd"/>
            <w:r>
              <w:rPr>
                <w:rFonts w:hint="eastAsia"/>
              </w:rPr>
              <w:t>": 83,</w:t>
            </w:r>
          </w:p>
          <w:p w14:paraId="6580B0E7" w14:textId="77777777" w:rsidR="00E81755" w:rsidRDefault="00CE212C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": "1",</w:t>
            </w:r>
          </w:p>
          <w:p w14:paraId="150F8A3A" w14:textId="77777777" w:rsidR="00E81755" w:rsidRDefault="00CE212C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englishCompose</w:t>
            </w:r>
            <w:proofErr w:type="spellEnd"/>
            <w:r>
              <w:rPr>
                <w:rFonts w:hint="eastAsia"/>
              </w:rPr>
              <w:t>": "",</w:t>
            </w:r>
          </w:p>
          <w:p w14:paraId="103693A9" w14:textId="77777777" w:rsidR="00E81755" w:rsidRDefault="00CE212C">
            <w:r>
              <w:rPr>
                <w:rFonts w:hint="eastAsia"/>
              </w:rPr>
              <w:lastRenderedPageBreak/>
              <w:t xml:space="preserve">                        "</w:t>
            </w:r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</w:rPr>
              <w:t>": "",</w:t>
            </w:r>
          </w:p>
          <w:p w14:paraId="18CB83E7" w14:textId="77777777" w:rsidR="00E81755" w:rsidRDefault="00CE212C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": 10,</w:t>
            </w:r>
          </w:p>
          <w:p w14:paraId="528FEFA9" w14:textId="77777777" w:rsidR="00E81755" w:rsidRDefault="00CE212C">
            <w:r>
              <w:rPr>
                <w:rFonts w:hint="eastAsia"/>
              </w:rPr>
              <w:t xml:space="preserve">                        "id": "4028ad46522e742301522e9b11220058",</w:t>
            </w:r>
          </w:p>
          <w:p w14:paraId="76EA0FD1" w14:textId="77777777" w:rsidR="00E81755" w:rsidRDefault="00CE212C">
            <w:r>
              <w:rPr>
                <w:rFonts w:hint="eastAsia"/>
              </w:rPr>
              <w:t xml:space="preserve">                        "content": "</w:t>
            </w:r>
            <w:proofErr w:type="spellStart"/>
            <w:r>
              <w:rPr>
                <w:rFonts w:hint="eastAsia"/>
              </w:rPr>
              <w:t>dfsdfsd</w:t>
            </w:r>
            <w:proofErr w:type="spellEnd"/>
            <w:r>
              <w:rPr>
                <w:rFonts w:hint="eastAsia"/>
              </w:rPr>
              <w:t>",</w:t>
            </w:r>
          </w:p>
          <w:p w14:paraId="0C6DB493" w14:textId="77777777" w:rsidR="00E81755" w:rsidRDefault="00CE212C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startTime</w:t>
            </w:r>
            <w:proofErr w:type="spellEnd"/>
            <w:r>
              <w:rPr>
                <w:rFonts w:hint="eastAsia"/>
              </w:rPr>
              <w:t>": "",</w:t>
            </w:r>
          </w:p>
          <w:p w14:paraId="67B51164" w14:textId="77777777" w:rsidR="00E81755" w:rsidRDefault="00CE212C">
            <w:r>
              <w:rPr>
                <w:rFonts w:hint="eastAsia"/>
              </w:rPr>
              <w:t xml:space="preserve">                        "path": "",</w:t>
            </w:r>
          </w:p>
          <w:p w14:paraId="286906B1" w14:textId="77777777" w:rsidR="00E81755" w:rsidRDefault="00CE212C">
            <w:r>
              <w:rPr>
                <w:rFonts w:hint="eastAsia"/>
              </w:rPr>
              <w:t xml:space="preserve">                        "bottom": 117,</w:t>
            </w:r>
          </w:p>
          <w:p w14:paraId="60327437" w14:textId="77777777" w:rsidR="00E81755" w:rsidRDefault="00CE212C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xCodeNum</w:t>
            </w:r>
            <w:proofErr w:type="spellEnd"/>
            <w:r>
              <w:rPr>
                <w:rFonts w:hint="eastAsia"/>
              </w:rPr>
              <w:t>": 63,</w:t>
            </w:r>
          </w:p>
          <w:p w14:paraId="0AA13980" w14:textId="77777777" w:rsidR="00E81755" w:rsidRDefault="00CE212C">
            <w:r>
              <w:rPr>
                <w:rFonts w:hint="eastAsia"/>
              </w:rPr>
              <w:t xml:space="preserve">                        "left": 0,</w:t>
            </w:r>
          </w:p>
          <w:p w14:paraId="66279CF8" w14:textId="77777777" w:rsidR="00E81755" w:rsidRDefault="00CE212C">
            <w:r>
              <w:rPr>
                <w:rFonts w:hint="eastAsia"/>
              </w:rPr>
              <w:t xml:space="preserve">                        "right": 154,</w:t>
            </w:r>
          </w:p>
          <w:p w14:paraId="18BDBC26" w14:textId="77777777" w:rsidR="00E81755" w:rsidRDefault="00CE212C">
            <w:r>
              <w:rPr>
                <w:rFonts w:hint="eastAsia"/>
              </w:rPr>
              <w:t xml:space="preserve">                        "top": 0</w:t>
            </w:r>
          </w:p>
          <w:p w14:paraId="41E7C06B" w14:textId="77777777" w:rsidR="00E81755" w:rsidRDefault="00CE212C">
            <w:r>
              <w:rPr>
                <w:rFonts w:hint="eastAsia"/>
              </w:rPr>
              <w:t xml:space="preserve">                    }</w:t>
            </w:r>
          </w:p>
          <w:p w14:paraId="72CD8EB4" w14:textId="77777777" w:rsidR="00E81755" w:rsidRDefault="00CE212C">
            <w:r>
              <w:rPr>
                <w:rFonts w:hint="eastAsia"/>
              </w:rPr>
              <w:t xml:space="preserve">                ],</w:t>
            </w:r>
          </w:p>
          <w:p w14:paraId="52E87451" w14:textId="77777777" w:rsidR="00E81755" w:rsidRDefault="00CE212C">
            <w:r>
              <w:rPr>
                <w:rFonts w:hint="eastAsia"/>
              </w:rPr>
              <w:t xml:space="preserve">                "photo": "http://192.168.45.198:80/incoming/local/course/jpg/1//������ڶ��� ����_010.jpg",</w:t>
            </w:r>
          </w:p>
          <w:p w14:paraId="3AC33B0A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pageCode</w:t>
            </w:r>
            <w:proofErr w:type="spellEnd"/>
            <w:r>
              <w:rPr>
                <w:rFonts w:hint="eastAsia"/>
              </w:rPr>
              <w:t>": 4783</w:t>
            </w:r>
          </w:p>
          <w:p w14:paraId="6EBCD2E2" w14:textId="77777777" w:rsidR="00E81755" w:rsidRDefault="00CE212C">
            <w:r>
              <w:rPr>
                <w:rFonts w:hint="eastAsia"/>
              </w:rPr>
              <w:t xml:space="preserve">            },</w:t>
            </w:r>
          </w:p>
          <w:p w14:paraId="5CF329A7" w14:textId="77777777" w:rsidR="00E81755" w:rsidRDefault="00CE212C">
            <w:r>
              <w:rPr>
                <w:rFonts w:hint="eastAsia"/>
              </w:rPr>
              <w:t xml:space="preserve">            {</w:t>
            </w:r>
          </w:p>
          <w:p w14:paraId="7791C7C0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pageNo</w:t>
            </w:r>
            <w:proofErr w:type="spellEnd"/>
            <w:r>
              <w:rPr>
                <w:rFonts w:hint="eastAsia"/>
              </w:rPr>
              <w:t>": 11,</w:t>
            </w:r>
          </w:p>
          <w:p w14:paraId="2EA91A05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pageInfo</w:t>
            </w:r>
            <w:proofErr w:type="spellEnd"/>
            <w:r>
              <w:rPr>
                <w:rFonts w:hint="eastAsia"/>
              </w:rPr>
              <w:t>": [],</w:t>
            </w:r>
          </w:p>
          <w:p w14:paraId="285802AA" w14:textId="77777777" w:rsidR="00E81755" w:rsidRDefault="00CE212C">
            <w:r>
              <w:rPr>
                <w:rFonts w:hint="eastAsia"/>
              </w:rPr>
              <w:t xml:space="preserve">                "photo": "http://192.168.45.198:80/incoming/local/course/jpg/1//������ڶ��� ����_011.jpg",</w:t>
            </w:r>
          </w:p>
          <w:p w14:paraId="536B0D39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pageCode</w:t>
            </w:r>
            <w:proofErr w:type="spellEnd"/>
            <w:r>
              <w:rPr>
                <w:rFonts w:hint="eastAsia"/>
              </w:rPr>
              <w:t>": 4784</w:t>
            </w:r>
          </w:p>
          <w:p w14:paraId="4CE718E6" w14:textId="77777777" w:rsidR="00E81755" w:rsidRDefault="00CE212C">
            <w:r>
              <w:rPr>
                <w:rFonts w:hint="eastAsia"/>
              </w:rPr>
              <w:t xml:space="preserve">            },</w:t>
            </w:r>
          </w:p>
          <w:p w14:paraId="58B31D8C" w14:textId="77777777" w:rsidR="00E81755" w:rsidRDefault="00E81755"/>
        </w:tc>
      </w:tr>
    </w:tbl>
    <w:p w14:paraId="03AEC2C4" w14:textId="77777777" w:rsidR="00E81755" w:rsidRDefault="00CE212C">
      <w:pPr>
        <w:pStyle w:val="1"/>
      </w:pPr>
      <w:r>
        <w:rPr>
          <w:rFonts w:hint="eastAsia"/>
        </w:rPr>
        <w:lastRenderedPageBreak/>
        <w:t xml:space="preserve">9 </w:t>
      </w:r>
      <w:r>
        <w:rPr>
          <w:rFonts w:hint="eastAsia"/>
        </w:rPr>
        <w:t>获取预下载内容</w:t>
      </w:r>
    </w:p>
    <w:p w14:paraId="6272991D" w14:textId="77777777" w:rsidR="00E81755" w:rsidRDefault="00E81755">
      <w:pPr>
        <w:rPr>
          <w:rFonts w:cs="Calibri"/>
          <w:b/>
        </w:rPr>
      </w:pPr>
    </w:p>
    <w:p w14:paraId="6168EB6A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  <w:r>
        <w:rPr>
          <w:rFonts w:cs="Calibri" w:hint="eastAsia"/>
          <w:b/>
        </w:rPr>
        <w:t xml:space="preserve"> </w:t>
      </w:r>
      <w:r>
        <w:rPr>
          <w:rFonts w:cs="Calibri" w:hint="eastAsia"/>
          <w:b/>
        </w:rPr>
        <w:t>无</w:t>
      </w:r>
    </w:p>
    <w:p w14:paraId="111C2158" w14:textId="77777777" w:rsidR="00E81755" w:rsidRDefault="00E81755">
      <w:pPr>
        <w:rPr>
          <w:rFonts w:cs="Calibri"/>
          <w:b/>
        </w:rPr>
      </w:pPr>
    </w:p>
    <w:p w14:paraId="7F37ECA7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731D1A62" w14:textId="26099965" w:rsidR="00AE3017" w:rsidRDefault="00CE212C" w:rsidP="00AE3017">
      <w:pPr>
        <w:jc w:val="left"/>
        <w:rPr>
          <w:ins w:id="80" w:author="kaiprince@gmail.com" w:date="2017-01-11T03:07:00Z"/>
          <w:rFonts w:cs="Calibri"/>
        </w:rPr>
      </w:pPr>
      <w:del w:id="81" w:author="kaiprince@gmail.com" w:date="2017-01-11T03:10:00Z">
        <w:r w:rsidDel="00AE3017">
          <w:rPr>
            <w:rFonts w:cs="Calibri"/>
          </w:rPr>
          <w:delText>访问方式：</w:delText>
        </w:r>
        <w:bookmarkStart w:id="82" w:name="OLE_LINK16"/>
        <w:r w:rsidDel="00AE3017">
          <w:rPr>
            <w:rFonts w:cs="Calibri"/>
          </w:rPr>
          <w:delText>/mobile/open/u/getPreDownload</w:delText>
        </w:r>
        <w:r w:rsidDel="00AE3017">
          <w:rPr>
            <w:rFonts w:cs="Calibri" w:hint="eastAsia"/>
          </w:rPr>
          <w:delText>.json</w:delText>
        </w:r>
      </w:del>
      <w:bookmarkEnd w:id="82"/>
      <w:ins w:id="83" w:author="kaiprince@gmail.com" w:date="2017-01-11T03:07:00Z">
        <w:r w:rsidR="00AE3017">
          <w:rPr>
            <w:rFonts w:cs="Calibri"/>
          </w:rPr>
          <w:t>访问方式：</w:t>
        </w:r>
        <w:r w:rsidR="00AE3017">
          <w:rPr>
            <w:rFonts w:cs="Calibri"/>
          </w:rPr>
          <w:t>/v1/</w:t>
        </w:r>
      </w:ins>
      <w:ins w:id="84" w:author="kaiprince@gmail.com" w:date="2017-01-11T03:08:00Z">
        <w:r w:rsidR="00AE3017">
          <w:rPr>
            <w:rFonts w:cs="Calibri"/>
          </w:rPr>
          <w:t>audios?</w:t>
        </w:r>
        <w:r w:rsidR="00AE3017" w:rsidRPr="00AE3017">
          <w:rPr>
            <w:rFonts w:cs="Calibri"/>
          </w:rPr>
          <w:t xml:space="preserve"> </w:t>
        </w:r>
        <w:proofErr w:type="spellStart"/>
        <w:r w:rsidR="00AE3017">
          <w:rPr>
            <w:rFonts w:cs="Calibri"/>
          </w:rPr>
          <w:t>prepownload</w:t>
        </w:r>
      </w:ins>
      <w:proofErr w:type="spellEnd"/>
    </w:p>
    <w:p w14:paraId="3E8A1AB0" w14:textId="77777777" w:rsidR="00AE3017" w:rsidRDefault="00AE3017" w:rsidP="00AE3017">
      <w:pPr>
        <w:jc w:val="left"/>
        <w:rPr>
          <w:ins w:id="85" w:author="kaiprince@gmail.com" w:date="2017-01-11T03:07:00Z"/>
          <w:rFonts w:cs="Calibri"/>
        </w:rPr>
      </w:pPr>
      <w:ins w:id="86" w:author="kaiprince@gmail.com" w:date="2017-01-11T03:07:00Z">
        <w:r>
          <w:rPr>
            <w:rFonts w:cs="Calibri"/>
          </w:rPr>
          <w:t>method: get</w:t>
        </w:r>
      </w:ins>
    </w:p>
    <w:p w14:paraId="5A9DCF0D" w14:textId="77777777" w:rsidR="00AE3017" w:rsidRDefault="00AE3017">
      <w:pPr>
        <w:rPr>
          <w:rFonts w:cs="Calibri"/>
        </w:rPr>
      </w:pPr>
    </w:p>
    <w:p w14:paraId="5F4B5CA2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48CF607F" w14:textId="77777777">
        <w:tc>
          <w:tcPr>
            <w:tcW w:w="1625" w:type="dxa"/>
          </w:tcPr>
          <w:p w14:paraId="692D9EBF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162FF4CF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696C2D51" w14:textId="77777777">
        <w:tc>
          <w:tcPr>
            <w:tcW w:w="1625" w:type="dxa"/>
          </w:tcPr>
          <w:p w14:paraId="56B5C3EC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162A2222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4A62ED18" w14:textId="77777777">
        <w:tc>
          <w:tcPr>
            <w:tcW w:w="1625" w:type="dxa"/>
          </w:tcPr>
          <w:p w14:paraId="76137AC0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64592164" w14:textId="77777777" w:rsidR="00E81755" w:rsidRDefault="00CE212C">
            <w:r>
              <w:rPr>
                <w:rFonts w:hint="eastAsia"/>
              </w:rPr>
              <w:t>错误信息</w:t>
            </w:r>
          </w:p>
        </w:tc>
      </w:tr>
      <w:tr w:rsidR="00E81755" w14:paraId="04AA599A" w14:textId="77777777">
        <w:tc>
          <w:tcPr>
            <w:tcW w:w="1625" w:type="dxa"/>
          </w:tcPr>
          <w:p w14:paraId="502E7D8C" w14:textId="77777777" w:rsidR="00E81755" w:rsidRDefault="00CE212C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229336CF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  <w:tr w:rsidR="00E81755" w14:paraId="5421367D" w14:textId="77777777">
        <w:tc>
          <w:tcPr>
            <w:tcW w:w="1625" w:type="dxa"/>
          </w:tcPr>
          <w:p w14:paraId="163C177B" w14:textId="77777777" w:rsidR="00E81755" w:rsidRDefault="00CE212C">
            <w:r>
              <w:rPr>
                <w:rFonts w:hint="eastAsia"/>
              </w:rPr>
              <w:t>page</w:t>
            </w:r>
          </w:p>
        </w:tc>
        <w:tc>
          <w:tcPr>
            <w:tcW w:w="8929" w:type="dxa"/>
          </w:tcPr>
          <w:p w14:paraId="1A5D7572" w14:textId="77777777" w:rsidR="00E81755" w:rsidRDefault="00CE212C">
            <w:r>
              <w:rPr>
                <w:rFonts w:hint="eastAsia"/>
              </w:rPr>
              <w:t>"items": [</w:t>
            </w:r>
          </w:p>
          <w:p w14:paraId="0E6F4CE4" w14:textId="77777777" w:rsidR="00E81755" w:rsidRDefault="00CE212C">
            <w:r>
              <w:rPr>
                <w:rFonts w:hint="eastAsia"/>
              </w:rPr>
              <w:t xml:space="preserve">      {</w:t>
            </w:r>
          </w:p>
          <w:p w14:paraId="5EE57C53" w14:textId="77777777" w:rsidR="00E81755" w:rsidRDefault="00CE212C">
            <w:r>
              <w:rPr>
                <w:rFonts w:hint="eastAsia"/>
              </w:rPr>
              <w:lastRenderedPageBreak/>
              <w:t xml:space="preserve">        "id": "ff808081533ba5a801533bbd358f0003",</w:t>
            </w:r>
          </w:p>
          <w:p w14:paraId="24DF7085" w14:textId="77777777" w:rsidR="00E81755" w:rsidRDefault="00CE212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resSize</w:t>
            </w:r>
            <w:proofErr w:type="spellEnd"/>
            <w:r>
              <w:rPr>
                <w:rFonts w:hint="eastAsia"/>
              </w:rPr>
              <w:t>": "845540984",</w:t>
            </w:r>
          </w:p>
          <w:p w14:paraId="2AEC552A" w14:textId="77777777" w:rsidR="00E81755" w:rsidRDefault="00CE212C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新概念英语一</w:t>
            </w:r>
            <w:r>
              <w:rPr>
                <w:rFonts w:hint="eastAsia"/>
              </w:rPr>
              <w:t>",</w:t>
            </w:r>
          </w:p>
          <w:p w14:paraId="478C0499" w14:textId="77777777" w:rsidR="00E81755" w:rsidRDefault="00CE212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downloadUrl</w:t>
            </w:r>
            <w:proofErr w:type="spellEnd"/>
            <w:r>
              <w:rPr>
                <w:rFonts w:hint="eastAsia"/>
              </w:rPr>
              <w:t>": "/incoming/course/</w:t>
            </w:r>
            <w:r>
              <w:rPr>
                <w:rFonts w:hint="eastAsia"/>
              </w:rPr>
              <w:t>外研社</w:t>
            </w:r>
            <w:r>
              <w:rPr>
                <w:rFonts w:hint="eastAsia"/>
              </w:rPr>
              <w:t>/MP/</w:t>
            </w:r>
            <w:r>
              <w:rPr>
                <w:rFonts w:hint="eastAsia"/>
              </w:rPr>
              <w:t>英语培训教程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新概念英语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新版</w:t>
            </w:r>
            <w:r>
              <w:rPr>
                <w:rFonts w:hint="eastAsia"/>
              </w:rPr>
              <w:t>)/</w:t>
            </w:r>
            <w:r>
              <w:rPr>
                <w:rFonts w:hint="eastAsia"/>
              </w:rPr>
              <w:t>新概念英语</w:t>
            </w:r>
            <w:r>
              <w:rPr>
                <w:rFonts w:hint="eastAsia"/>
              </w:rPr>
              <w:t>1.MP",</w:t>
            </w:r>
          </w:p>
          <w:p w14:paraId="61994157" w14:textId="77777777" w:rsidR="00E81755" w:rsidRDefault="00CE212C">
            <w:r>
              <w:rPr>
                <w:rFonts w:hint="eastAsia"/>
              </w:rPr>
              <w:t xml:space="preserve">        "code": "62006",</w:t>
            </w:r>
          </w:p>
          <w:p w14:paraId="4F6C85B0" w14:textId="77777777" w:rsidR="00E81755" w:rsidRDefault="00CE212C">
            <w:r>
              <w:rPr>
                <w:rFonts w:hint="eastAsia"/>
              </w:rPr>
              <w:t xml:space="preserve">        "photo": "http://ddb.webtrn.cn:80/incoming/ddb/course/image/ff808081533ba5a801533bbd358f0003/1457437246996_photo.jpg"</w:t>
            </w:r>
          </w:p>
          <w:p w14:paraId="11519E09" w14:textId="77777777" w:rsidR="00E81755" w:rsidRDefault="00CE212C">
            <w:r>
              <w:rPr>
                <w:rFonts w:hint="eastAsia"/>
              </w:rPr>
              <w:t xml:space="preserve">      },</w:t>
            </w:r>
          </w:p>
          <w:p w14:paraId="032884BB" w14:textId="77777777" w:rsidR="00E81755" w:rsidRDefault="00CE212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totalCount</w:t>
            </w:r>
            <w:proofErr w:type="spellEnd"/>
            <w:r>
              <w:rPr>
                <w:rFonts w:hint="eastAsia"/>
              </w:rPr>
              <w:t>": 3,</w:t>
            </w:r>
          </w:p>
          <w:p w14:paraId="4478BC05" w14:textId="77777777" w:rsidR="00E81755" w:rsidRDefault="00CE212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curPage</w:t>
            </w:r>
            <w:proofErr w:type="spellEnd"/>
            <w:r>
              <w:rPr>
                <w:rFonts w:hint="eastAsia"/>
              </w:rPr>
              <w:t>": 1,</w:t>
            </w:r>
          </w:p>
          <w:p w14:paraId="66D1ED99" w14:textId="77777777" w:rsidR="00E81755" w:rsidRDefault="00CE212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": 10</w:t>
            </w:r>
          </w:p>
          <w:p w14:paraId="1E94F900" w14:textId="77777777" w:rsidR="00E81755" w:rsidRDefault="00CE212C">
            <w:r>
              <w:rPr>
                <w:rFonts w:hint="eastAsia"/>
              </w:rPr>
              <w:t xml:space="preserve">  },</w:t>
            </w:r>
          </w:p>
        </w:tc>
      </w:tr>
    </w:tbl>
    <w:p w14:paraId="193429D0" w14:textId="77777777" w:rsidR="00E81755" w:rsidRDefault="00CE212C">
      <w:pPr>
        <w:pStyle w:val="1"/>
        <w:rPr>
          <w:rFonts w:cs="Calibri"/>
          <w:sz w:val="32"/>
          <w:szCs w:val="32"/>
        </w:rPr>
      </w:pPr>
      <w:r>
        <w:rPr>
          <w:rFonts w:cs="Calibri" w:hint="eastAsia"/>
          <w:sz w:val="32"/>
          <w:szCs w:val="32"/>
        </w:rPr>
        <w:lastRenderedPageBreak/>
        <w:t xml:space="preserve">10 </w:t>
      </w:r>
      <w:r>
        <w:rPr>
          <w:rFonts w:cs="Calibri" w:hint="eastAsia"/>
          <w:sz w:val="32"/>
          <w:szCs w:val="32"/>
        </w:rPr>
        <w:t>下载相关</w:t>
      </w:r>
      <w:r>
        <w:rPr>
          <w:rFonts w:cs="Calibri" w:hint="eastAsia"/>
          <w:sz w:val="32"/>
          <w:szCs w:val="32"/>
          <w:lang w:val="zh-CN"/>
        </w:rPr>
        <w:t>获取课程所有页信息</w:t>
      </w:r>
    </w:p>
    <w:p w14:paraId="0134C039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7966F0EA" w14:textId="77777777">
        <w:tc>
          <w:tcPr>
            <w:tcW w:w="4261" w:type="dxa"/>
          </w:tcPr>
          <w:p w14:paraId="5FBEEBE6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3A6CC24E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6DF0D450" w14:textId="77777777">
        <w:trPr>
          <w:trHeight w:val="90"/>
        </w:trPr>
        <w:tc>
          <w:tcPr>
            <w:tcW w:w="4261" w:type="dxa"/>
          </w:tcPr>
          <w:p w14:paraId="7D354541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entity.bookId</w:t>
            </w:r>
            <w:proofErr w:type="spellEnd"/>
          </w:p>
        </w:tc>
        <w:tc>
          <w:tcPr>
            <w:tcW w:w="6285" w:type="dxa"/>
          </w:tcPr>
          <w:p w14:paraId="7FAEBF60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资源</w:t>
            </w:r>
            <w:r>
              <w:rPr>
                <w:rFonts w:cs="Calibri" w:hint="eastAsia"/>
              </w:rPr>
              <w:t>id</w:t>
            </w:r>
          </w:p>
        </w:tc>
      </w:tr>
    </w:tbl>
    <w:p w14:paraId="4B0DE671" w14:textId="77777777" w:rsidR="00E81755" w:rsidRDefault="00E81755">
      <w:pPr>
        <w:rPr>
          <w:rFonts w:cs="Calibri"/>
          <w:b/>
        </w:rPr>
      </w:pPr>
    </w:p>
    <w:p w14:paraId="6F4E4DBF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371EFB41" w14:textId="4A71CCA9" w:rsidR="00AE3017" w:rsidRDefault="00CE212C" w:rsidP="00AE3017">
      <w:pPr>
        <w:jc w:val="left"/>
        <w:rPr>
          <w:ins w:id="87" w:author="kaiprince@gmail.com" w:date="2017-01-11T03:11:00Z"/>
          <w:rFonts w:cs="Calibri"/>
        </w:rPr>
      </w:pPr>
      <w:del w:id="88" w:author="kaiprince@gmail.com" w:date="2017-01-11T03:11:00Z">
        <w:r w:rsidDel="00AE3017">
          <w:rPr>
            <w:rFonts w:cs="Calibri"/>
          </w:rPr>
          <w:delText>访问方式：</w:delText>
        </w:r>
        <w:r w:rsidDel="00AE3017">
          <w:rPr>
            <w:rFonts w:cs="Calibri"/>
          </w:rPr>
          <w:delText>/mobile/u</w:delText>
        </w:r>
        <w:r w:rsidDel="00AE3017">
          <w:rPr>
            <w:rFonts w:cs="Calibri" w:hint="eastAsia"/>
          </w:rPr>
          <w:delText>/</w:delText>
        </w:r>
        <w:r w:rsidDel="00AE3017">
          <w:rPr>
            <w:rFonts w:cs="Calibri"/>
          </w:rPr>
          <w:delText>study/getCoursePageInfo.json</w:delText>
        </w:r>
      </w:del>
      <w:ins w:id="89" w:author="kaiprince@gmail.com" w:date="2017-01-11T03:11:00Z">
        <w:r w:rsidR="00AE3017">
          <w:rPr>
            <w:rFonts w:cs="Calibri"/>
          </w:rPr>
          <w:t>访问方式：</w:t>
        </w:r>
        <w:r w:rsidR="00AE3017">
          <w:rPr>
            <w:rFonts w:cs="Calibri"/>
          </w:rPr>
          <w:t>/v1/</w:t>
        </w:r>
        <w:r w:rsidR="00AE3017">
          <w:rPr>
            <w:rFonts w:cs="Calibri"/>
          </w:rPr>
          <w:t>course</w:t>
        </w:r>
      </w:ins>
      <w:ins w:id="90" w:author="kaiprince@gmail.com" w:date="2017-01-11T03:40:00Z">
        <w:r w:rsidR="00B30CBC">
          <w:rPr>
            <w:rFonts w:cs="Calibri"/>
          </w:rPr>
          <w:t>s</w:t>
        </w:r>
      </w:ins>
      <w:ins w:id="91" w:author="kaiprince@gmail.com" w:date="2017-01-11T03:11:00Z">
        <w:r w:rsidR="00AE3017">
          <w:rPr>
            <w:rFonts w:cs="Calibri"/>
          </w:rPr>
          <w:t>/{</w:t>
        </w:r>
        <w:proofErr w:type="spellStart"/>
        <w:r w:rsidR="00AE3017">
          <w:rPr>
            <w:rFonts w:cs="Calibri"/>
          </w:rPr>
          <w:t>courseId</w:t>
        </w:r>
        <w:proofErr w:type="spellEnd"/>
        <w:r w:rsidR="00AE3017">
          <w:rPr>
            <w:rFonts w:cs="Calibri"/>
          </w:rPr>
          <w:t>}/pages</w:t>
        </w:r>
      </w:ins>
    </w:p>
    <w:p w14:paraId="3A99B046" w14:textId="77777777" w:rsidR="00AE3017" w:rsidRDefault="00AE3017" w:rsidP="00AE3017">
      <w:pPr>
        <w:jc w:val="left"/>
        <w:rPr>
          <w:ins w:id="92" w:author="kaiprince@gmail.com" w:date="2017-01-11T03:11:00Z"/>
          <w:rFonts w:cs="Calibri"/>
        </w:rPr>
      </w:pPr>
      <w:ins w:id="93" w:author="kaiprince@gmail.com" w:date="2017-01-11T03:11:00Z">
        <w:r>
          <w:rPr>
            <w:rFonts w:cs="Calibri"/>
          </w:rPr>
          <w:t>method: get</w:t>
        </w:r>
      </w:ins>
    </w:p>
    <w:p w14:paraId="594E8A30" w14:textId="77777777" w:rsidR="00AE3017" w:rsidRDefault="00AE3017">
      <w:pPr>
        <w:rPr>
          <w:rFonts w:cs="Calibri"/>
        </w:rPr>
      </w:pPr>
    </w:p>
    <w:p w14:paraId="4B0AA33A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62EDF392" w14:textId="77777777">
        <w:tc>
          <w:tcPr>
            <w:tcW w:w="1625" w:type="dxa"/>
          </w:tcPr>
          <w:p w14:paraId="7224D550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0A1857D3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3FEA96AF" w14:textId="77777777">
        <w:tc>
          <w:tcPr>
            <w:tcW w:w="1625" w:type="dxa"/>
          </w:tcPr>
          <w:p w14:paraId="5DA61189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46FBAB62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7CD78DC0" w14:textId="77777777">
        <w:tc>
          <w:tcPr>
            <w:tcW w:w="1625" w:type="dxa"/>
          </w:tcPr>
          <w:p w14:paraId="25A38760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0D8D3283" w14:textId="77777777" w:rsidR="00E81755" w:rsidRDefault="00CE212C">
            <w:r>
              <w:rPr>
                <w:rFonts w:hint="eastAsia"/>
              </w:rPr>
              <w:t>错误信息</w:t>
            </w:r>
          </w:p>
        </w:tc>
      </w:tr>
      <w:tr w:rsidR="00E81755" w14:paraId="4B4A0D74" w14:textId="77777777">
        <w:tc>
          <w:tcPr>
            <w:tcW w:w="1625" w:type="dxa"/>
          </w:tcPr>
          <w:p w14:paraId="7465E77F" w14:textId="77777777" w:rsidR="00E81755" w:rsidRDefault="00CE212C">
            <w:r>
              <w:rPr>
                <w:rFonts w:cs="Calibri" w:hint="eastAsia"/>
              </w:rPr>
              <w:t>page</w:t>
            </w:r>
          </w:p>
        </w:tc>
        <w:tc>
          <w:tcPr>
            <w:tcW w:w="8929" w:type="dxa"/>
          </w:tcPr>
          <w:p w14:paraId="046EF0F2" w14:textId="77777777" w:rsidR="00E81755" w:rsidRDefault="00CE212C">
            <w:r>
              <w:rPr>
                <w:rFonts w:hint="eastAsia"/>
              </w:rPr>
              <w:t xml:space="preserve"> "items": [</w:t>
            </w:r>
          </w:p>
          <w:p w14:paraId="2F1E267E" w14:textId="77777777" w:rsidR="00E81755" w:rsidRDefault="00CE212C">
            <w:r>
              <w:rPr>
                <w:rFonts w:hint="eastAsia"/>
              </w:rPr>
              <w:t xml:space="preserve">            {</w:t>
            </w:r>
          </w:p>
          <w:p w14:paraId="32B77A8E" w14:textId="77777777" w:rsidR="00E81755" w:rsidRDefault="00CE212C">
            <w:r>
              <w:rPr>
                <w:rFonts w:hint="eastAsia"/>
              </w:rPr>
              <w:t xml:space="preserve">                "id": "2c94508151609beb0151609c54a70003",  </w:t>
            </w:r>
            <w:r>
              <w:rPr>
                <w:rFonts w:hint="eastAsia"/>
              </w:rPr>
              <w:t>唯一标识</w:t>
            </w:r>
          </w:p>
          <w:p w14:paraId="43E557B4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identifiaction</w:t>
            </w:r>
            <w:proofErr w:type="spellEnd"/>
            <w:r>
              <w:rPr>
                <w:rFonts w:hint="eastAsia"/>
              </w:rPr>
              <w:t xml:space="preserve">": 123,                       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位码</w:t>
            </w:r>
          </w:p>
          <w:p w14:paraId="50625E1F" w14:textId="77777777" w:rsidR="00E81755" w:rsidRDefault="00CE212C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大学英语第一页</w:t>
            </w:r>
            <w:r>
              <w:rPr>
                <w:rFonts w:hint="eastAsia"/>
              </w:rPr>
              <w:t xml:space="preserve">",                 </w:t>
            </w:r>
            <w:r>
              <w:rPr>
                <w:rFonts w:hint="eastAsia"/>
              </w:rPr>
              <w:t>名字</w:t>
            </w:r>
          </w:p>
          <w:p w14:paraId="68C19AE9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 xml:space="preserve">": 1                             </w:t>
            </w:r>
            <w:r>
              <w:rPr>
                <w:rFonts w:hint="eastAsia"/>
              </w:rPr>
              <w:t>页码</w:t>
            </w:r>
          </w:p>
          <w:p w14:paraId="6660B9B4" w14:textId="77777777" w:rsidR="00E81755" w:rsidRDefault="00CE212C">
            <w:r>
              <w:rPr>
                <w:rFonts w:hint="eastAsia"/>
              </w:rPr>
              <w:t xml:space="preserve">            },</w:t>
            </w:r>
          </w:p>
          <w:p w14:paraId="27C11F29" w14:textId="77777777" w:rsidR="00E81755" w:rsidRDefault="00CE212C">
            <w:r>
              <w:rPr>
                <w:rFonts w:hint="eastAsia"/>
              </w:rPr>
              <w:t xml:space="preserve">            {</w:t>
            </w:r>
          </w:p>
          <w:p w14:paraId="36D52988" w14:textId="77777777" w:rsidR="00E81755" w:rsidRDefault="00CE212C">
            <w:r>
              <w:rPr>
                <w:rFonts w:hint="eastAsia"/>
              </w:rPr>
              <w:t xml:space="preserve">                "id": "2c9450815160b3f8015160baa3830029",</w:t>
            </w:r>
          </w:p>
          <w:p w14:paraId="2AA724BE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identifiaction</w:t>
            </w:r>
            <w:proofErr w:type="spellEnd"/>
            <w:r>
              <w:rPr>
                <w:rFonts w:hint="eastAsia"/>
              </w:rPr>
              <w:t>": 222,</w:t>
            </w:r>
          </w:p>
          <w:p w14:paraId="69395ACC" w14:textId="77777777" w:rsidR="00E81755" w:rsidRDefault="00CE212C">
            <w:r>
              <w:rPr>
                <w:rFonts w:hint="eastAsia"/>
              </w:rPr>
              <w:t xml:space="preserve">                "name": "",</w:t>
            </w:r>
          </w:p>
          <w:p w14:paraId="585D32C7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": 2</w:t>
            </w:r>
          </w:p>
          <w:p w14:paraId="0A71E100" w14:textId="77777777" w:rsidR="00E81755" w:rsidRDefault="00CE212C">
            <w:r>
              <w:rPr>
                <w:rFonts w:hint="eastAsia"/>
              </w:rPr>
              <w:t xml:space="preserve">            },</w:t>
            </w:r>
          </w:p>
          <w:p w14:paraId="4DD17545" w14:textId="77777777" w:rsidR="00E81755" w:rsidRDefault="00CE212C">
            <w:r>
              <w:rPr>
                <w:rFonts w:hint="eastAsia"/>
              </w:rPr>
              <w:lastRenderedPageBreak/>
              <w:t xml:space="preserve">            {</w:t>
            </w:r>
          </w:p>
          <w:p w14:paraId="778CC1B6" w14:textId="77777777" w:rsidR="00E81755" w:rsidRDefault="00CE212C">
            <w:r>
              <w:rPr>
                <w:rFonts w:hint="eastAsia"/>
              </w:rPr>
              <w:t xml:space="preserve">                "id": "2c9450815160b3f8015160bb2417002b",</w:t>
            </w:r>
          </w:p>
          <w:p w14:paraId="6DF067AA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identifiaction</w:t>
            </w:r>
            <w:proofErr w:type="spellEnd"/>
            <w:r>
              <w:rPr>
                <w:rFonts w:hint="eastAsia"/>
              </w:rPr>
              <w:t>": 333,</w:t>
            </w:r>
          </w:p>
          <w:p w14:paraId="3AC5CB09" w14:textId="77777777" w:rsidR="00E81755" w:rsidRDefault="00CE212C">
            <w:r>
              <w:rPr>
                <w:rFonts w:hint="eastAsia"/>
              </w:rPr>
              <w:t xml:space="preserve">                "name": "",</w:t>
            </w:r>
          </w:p>
          <w:p w14:paraId="510AEFDC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": 3</w:t>
            </w:r>
          </w:p>
          <w:p w14:paraId="2BA0B1BA" w14:textId="77777777" w:rsidR="00E81755" w:rsidRDefault="00CE212C">
            <w:r>
              <w:rPr>
                <w:rFonts w:hint="eastAsia"/>
              </w:rPr>
              <w:t xml:space="preserve">            },</w:t>
            </w:r>
          </w:p>
          <w:p w14:paraId="4ECEE823" w14:textId="77777777" w:rsidR="00E81755" w:rsidRDefault="00CE212C">
            <w:r>
              <w:rPr>
                <w:rFonts w:hint="eastAsia"/>
              </w:rPr>
              <w:t xml:space="preserve">            {</w:t>
            </w:r>
          </w:p>
          <w:p w14:paraId="72AC7010" w14:textId="77777777" w:rsidR="00E81755" w:rsidRDefault="00CE212C">
            <w:r>
              <w:rPr>
                <w:rFonts w:hint="eastAsia"/>
              </w:rPr>
              <w:t xml:space="preserve">                "id": "2c9450815160bb4e015160bd68fc0004",</w:t>
            </w:r>
          </w:p>
          <w:p w14:paraId="5C53FE7C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identifiaction</w:t>
            </w:r>
            <w:proofErr w:type="spellEnd"/>
            <w:r>
              <w:rPr>
                <w:rFonts w:hint="eastAsia"/>
              </w:rPr>
              <w:t>": "",</w:t>
            </w:r>
          </w:p>
          <w:p w14:paraId="1D56D1D0" w14:textId="77777777" w:rsidR="00E81755" w:rsidRDefault="00CE212C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大学英语第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>",</w:t>
            </w:r>
          </w:p>
          <w:p w14:paraId="26BBC838" w14:textId="77777777" w:rsidR="00E81755" w:rsidRDefault="00CE212C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": 4</w:t>
            </w:r>
          </w:p>
          <w:p w14:paraId="0CFCD3E7" w14:textId="77777777" w:rsidR="00E81755" w:rsidRDefault="00CE212C">
            <w:r>
              <w:rPr>
                <w:rFonts w:hint="eastAsia"/>
              </w:rPr>
              <w:t xml:space="preserve">            }</w:t>
            </w:r>
          </w:p>
          <w:p w14:paraId="5A5A0A4D" w14:textId="77777777" w:rsidR="00E81755" w:rsidRDefault="00CE212C">
            <w:r>
              <w:rPr>
                <w:rFonts w:hint="eastAsia"/>
              </w:rPr>
              <w:t>]</w:t>
            </w:r>
          </w:p>
        </w:tc>
      </w:tr>
      <w:tr w:rsidR="00E81755" w14:paraId="7E01CD6B" w14:textId="77777777">
        <w:tc>
          <w:tcPr>
            <w:tcW w:w="1625" w:type="dxa"/>
          </w:tcPr>
          <w:p w14:paraId="72F3010A" w14:textId="77777777" w:rsidR="00E81755" w:rsidRDefault="00CE212C">
            <w:pPr>
              <w:rPr>
                <w:rFonts w:cs="Calibri"/>
              </w:rPr>
            </w:pPr>
            <w:proofErr w:type="spellStart"/>
            <w:r>
              <w:rPr>
                <w:rFonts w:hint="eastAsia"/>
              </w:rPr>
              <w:lastRenderedPageBreak/>
              <w:t>timeStamp</w:t>
            </w:r>
            <w:proofErr w:type="spellEnd"/>
          </w:p>
        </w:tc>
        <w:tc>
          <w:tcPr>
            <w:tcW w:w="8929" w:type="dxa"/>
          </w:tcPr>
          <w:p w14:paraId="6F7BDE08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</w:tbl>
    <w:p w14:paraId="26326D18" w14:textId="77777777" w:rsidR="00E81755" w:rsidRDefault="00E81755">
      <w:pPr>
        <w:rPr>
          <w:rFonts w:eastAsia="黑体"/>
          <w:color w:val="000000"/>
          <w:sz w:val="24"/>
          <w:szCs w:val="24"/>
        </w:rPr>
      </w:pPr>
    </w:p>
    <w:p w14:paraId="779008DB" w14:textId="77777777" w:rsidR="00E81755" w:rsidRDefault="00CE212C">
      <w:pPr>
        <w:pStyle w:val="1"/>
        <w:rPr>
          <w:rFonts w:cs="Calibri"/>
        </w:rPr>
      </w:pPr>
      <w:r>
        <w:rPr>
          <w:rFonts w:cs="Calibri" w:hint="eastAsia"/>
          <w:sz w:val="32"/>
          <w:szCs w:val="32"/>
        </w:rPr>
        <w:t xml:space="preserve">11 </w:t>
      </w:r>
      <w:r>
        <w:rPr>
          <w:rFonts w:cs="Calibri" w:hint="eastAsia"/>
          <w:sz w:val="32"/>
          <w:szCs w:val="32"/>
        </w:rPr>
        <w:t>下载相关</w:t>
      </w:r>
      <w:r>
        <w:rPr>
          <w:rFonts w:cs="Calibri" w:hint="eastAsia"/>
          <w:sz w:val="32"/>
          <w:szCs w:val="32"/>
          <w:lang w:val="zh-CN"/>
        </w:rPr>
        <w:t>获取某页的所有下载信息</w:t>
      </w:r>
    </w:p>
    <w:p w14:paraId="6BB0C346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40E5B1E3" w14:textId="77777777">
        <w:tc>
          <w:tcPr>
            <w:tcW w:w="4261" w:type="dxa"/>
          </w:tcPr>
          <w:p w14:paraId="77404F3C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792CA5E8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459E072E" w14:textId="77777777">
        <w:trPr>
          <w:trHeight w:val="90"/>
        </w:trPr>
        <w:tc>
          <w:tcPr>
            <w:tcW w:w="4261" w:type="dxa"/>
          </w:tcPr>
          <w:p w14:paraId="46E62E00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entity.bookId</w:t>
            </w:r>
            <w:proofErr w:type="spellEnd"/>
          </w:p>
        </w:tc>
        <w:tc>
          <w:tcPr>
            <w:tcW w:w="6285" w:type="dxa"/>
          </w:tcPr>
          <w:p w14:paraId="077F9C5B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资源</w:t>
            </w:r>
            <w:r>
              <w:rPr>
                <w:rFonts w:cs="Calibri" w:hint="eastAsia"/>
              </w:rPr>
              <w:t>id</w:t>
            </w:r>
          </w:p>
        </w:tc>
      </w:tr>
      <w:tr w:rsidR="00E81755" w14:paraId="73A4BCD8" w14:textId="77777777">
        <w:trPr>
          <w:trHeight w:val="90"/>
        </w:trPr>
        <w:tc>
          <w:tcPr>
            <w:tcW w:w="4261" w:type="dxa"/>
          </w:tcPr>
          <w:p w14:paraId="5A864B6C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entity.pageNum</w:t>
            </w:r>
            <w:proofErr w:type="spellEnd"/>
          </w:p>
        </w:tc>
        <w:tc>
          <w:tcPr>
            <w:tcW w:w="6285" w:type="dxa"/>
          </w:tcPr>
          <w:p w14:paraId="6D0854A9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资源页码</w:t>
            </w:r>
          </w:p>
        </w:tc>
      </w:tr>
    </w:tbl>
    <w:p w14:paraId="11EDA894" w14:textId="77777777" w:rsidR="00E81755" w:rsidRDefault="00E81755">
      <w:pPr>
        <w:rPr>
          <w:rFonts w:cs="Calibri"/>
          <w:b/>
        </w:rPr>
      </w:pPr>
    </w:p>
    <w:p w14:paraId="6568DDDA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4F2E7C25" w14:textId="6485E551" w:rsidR="00AE3017" w:rsidRDefault="00CE212C" w:rsidP="00AE3017">
      <w:pPr>
        <w:jc w:val="left"/>
        <w:rPr>
          <w:ins w:id="94" w:author="kaiprince@gmail.com" w:date="2017-01-11T03:13:00Z"/>
          <w:rFonts w:cs="Calibri"/>
        </w:rPr>
      </w:pPr>
      <w:del w:id="95" w:author="kaiprince@gmail.com" w:date="2017-01-11T03:13:00Z">
        <w:r w:rsidDel="00994A06">
          <w:rPr>
            <w:rFonts w:cs="Calibri"/>
          </w:rPr>
          <w:delText>访问方式：</w:delText>
        </w:r>
        <w:r w:rsidDel="00994A06">
          <w:rPr>
            <w:rFonts w:cs="Calibri"/>
          </w:rPr>
          <w:delText>/mobile/u/study/getPageDetailInfo.json</w:delText>
        </w:r>
      </w:del>
      <w:ins w:id="96" w:author="kaiprince@gmail.com" w:date="2017-01-11T03:13:00Z">
        <w:r w:rsidR="00AE3017">
          <w:rPr>
            <w:rFonts w:cs="Calibri"/>
          </w:rPr>
          <w:t>访问方式：</w:t>
        </w:r>
        <w:r w:rsidR="00AE3017">
          <w:rPr>
            <w:rFonts w:cs="Calibri"/>
          </w:rPr>
          <w:t>/v1/</w:t>
        </w:r>
        <w:r w:rsidR="00AE3017">
          <w:rPr>
            <w:rFonts w:cs="Calibri"/>
          </w:rPr>
          <w:t>pages</w:t>
        </w:r>
        <w:r w:rsidR="00AE3017">
          <w:rPr>
            <w:rFonts w:cs="Calibri"/>
          </w:rPr>
          <w:t>/{</w:t>
        </w:r>
        <w:proofErr w:type="spellStart"/>
        <w:r w:rsidR="00AE3017">
          <w:rPr>
            <w:rFonts w:cs="Calibri"/>
          </w:rPr>
          <w:t>page</w:t>
        </w:r>
        <w:r w:rsidR="00AE3017">
          <w:rPr>
            <w:rFonts w:cs="Calibri"/>
          </w:rPr>
          <w:t>Id</w:t>
        </w:r>
        <w:proofErr w:type="spellEnd"/>
        <w:r w:rsidR="00AE3017">
          <w:rPr>
            <w:rFonts w:cs="Calibri"/>
          </w:rPr>
          <w:t>}</w:t>
        </w:r>
      </w:ins>
    </w:p>
    <w:p w14:paraId="455D6B36" w14:textId="77777777" w:rsidR="00AE3017" w:rsidRDefault="00AE3017" w:rsidP="00AE3017">
      <w:pPr>
        <w:jc w:val="left"/>
        <w:rPr>
          <w:ins w:id="97" w:author="kaiprince@gmail.com" w:date="2017-01-11T03:13:00Z"/>
          <w:rFonts w:cs="Calibri"/>
        </w:rPr>
      </w:pPr>
      <w:ins w:id="98" w:author="kaiprince@gmail.com" w:date="2017-01-11T03:13:00Z">
        <w:r>
          <w:rPr>
            <w:rFonts w:cs="Calibri"/>
          </w:rPr>
          <w:t>method: get</w:t>
        </w:r>
      </w:ins>
    </w:p>
    <w:p w14:paraId="553DD9EF" w14:textId="77777777" w:rsidR="00AE3017" w:rsidRDefault="00AE3017">
      <w:pPr>
        <w:rPr>
          <w:rFonts w:cs="Calibri"/>
        </w:rPr>
      </w:pPr>
    </w:p>
    <w:p w14:paraId="2AD9952D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17A42A13" w14:textId="77777777">
        <w:tc>
          <w:tcPr>
            <w:tcW w:w="1625" w:type="dxa"/>
          </w:tcPr>
          <w:p w14:paraId="783C9AFD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4812E33B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54B239D5" w14:textId="77777777">
        <w:tc>
          <w:tcPr>
            <w:tcW w:w="1625" w:type="dxa"/>
          </w:tcPr>
          <w:p w14:paraId="0FEED400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5847C736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19E3DACB" w14:textId="77777777">
        <w:tc>
          <w:tcPr>
            <w:tcW w:w="1625" w:type="dxa"/>
          </w:tcPr>
          <w:p w14:paraId="54618AB4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3D12EB90" w14:textId="77777777" w:rsidR="00E81755" w:rsidRDefault="00CE212C">
            <w:r>
              <w:rPr>
                <w:rFonts w:hint="eastAsia"/>
              </w:rPr>
              <w:t>错误信息</w:t>
            </w:r>
          </w:p>
        </w:tc>
      </w:tr>
      <w:tr w:rsidR="00E81755" w14:paraId="56C8759B" w14:textId="77777777">
        <w:tc>
          <w:tcPr>
            <w:tcW w:w="1625" w:type="dxa"/>
          </w:tcPr>
          <w:p w14:paraId="554D4B4D" w14:textId="77777777" w:rsidR="00E81755" w:rsidRDefault="00CE212C">
            <w:r>
              <w:rPr>
                <w:rFonts w:cs="Calibri" w:hint="eastAsia"/>
              </w:rPr>
              <w:t>page</w:t>
            </w:r>
          </w:p>
        </w:tc>
        <w:tc>
          <w:tcPr>
            <w:tcW w:w="8929" w:type="dxa"/>
          </w:tcPr>
          <w:p w14:paraId="114EB399" w14:textId="77777777" w:rsidR="00E81755" w:rsidRDefault="00CE212C">
            <w:r>
              <w:rPr>
                <w:rFonts w:hint="eastAsia"/>
              </w:rPr>
              <w:t xml:space="preserve"> "items": [</w:t>
            </w:r>
          </w:p>
          <w:p w14:paraId="134CBA45" w14:textId="77777777" w:rsidR="00E81755" w:rsidRDefault="00CE212C">
            <w:r>
              <w:rPr>
                <w:rFonts w:hint="eastAsia"/>
              </w:rPr>
              <w:t xml:space="preserve">            {</w:t>
            </w:r>
          </w:p>
          <w:p w14:paraId="019299B3" w14:textId="77777777" w:rsidR="00E81755" w:rsidRDefault="00CE212C">
            <w:r>
              <w:rPr>
                <w:rFonts w:hint="eastAsia"/>
              </w:rPr>
              <w:t xml:space="preserve">                "link": "http://192.168.45.131:80/incoming/course/voice/JrBook5m1wc.mp3", </w:t>
            </w:r>
            <w:r>
              <w:rPr>
                <w:rFonts w:hint="eastAsia"/>
              </w:rPr>
              <w:t>下载地址</w:t>
            </w:r>
          </w:p>
          <w:p w14:paraId="701F1714" w14:textId="77777777" w:rsidR="00E81755" w:rsidRDefault="00CE212C">
            <w:r>
              <w:rPr>
                <w:rFonts w:hint="eastAsia"/>
              </w:rPr>
              <w:t xml:space="preserve">                "bottom": 500,  </w:t>
            </w:r>
            <w:r>
              <w:rPr>
                <w:rFonts w:hint="eastAsia"/>
              </w:rPr>
              <w:t>底部千分比</w:t>
            </w:r>
          </w:p>
          <w:p w14:paraId="73C55D2A" w14:textId="77777777" w:rsidR="00E81755" w:rsidRDefault="00CE212C">
            <w:r>
              <w:rPr>
                <w:rFonts w:hint="eastAsia"/>
              </w:rPr>
              <w:t xml:space="preserve">                "left": 170,     </w:t>
            </w:r>
            <w:r>
              <w:rPr>
                <w:rFonts w:hint="eastAsia"/>
              </w:rPr>
              <w:t>左边千分比</w:t>
            </w:r>
          </w:p>
          <w:p w14:paraId="75940639" w14:textId="77777777" w:rsidR="00E81755" w:rsidRDefault="00CE212C">
            <w:r>
              <w:rPr>
                <w:rFonts w:hint="eastAsia"/>
              </w:rPr>
              <w:t xml:space="preserve">                "right": 200,    </w:t>
            </w:r>
            <w:r>
              <w:rPr>
                <w:rFonts w:hint="eastAsia"/>
              </w:rPr>
              <w:t>右边千分比</w:t>
            </w:r>
          </w:p>
          <w:p w14:paraId="4ABF9D30" w14:textId="77777777" w:rsidR="00E81755" w:rsidRDefault="00CE212C">
            <w:r>
              <w:rPr>
                <w:rFonts w:hint="eastAsia"/>
              </w:rPr>
              <w:t xml:space="preserve">                "top": 400      </w:t>
            </w:r>
            <w:r>
              <w:rPr>
                <w:rFonts w:hint="eastAsia"/>
              </w:rPr>
              <w:t>上边千分比</w:t>
            </w:r>
          </w:p>
          <w:p w14:paraId="33FE043E" w14:textId="77777777" w:rsidR="00E81755" w:rsidRDefault="00CE212C">
            <w:r>
              <w:rPr>
                <w:rFonts w:hint="eastAsia"/>
              </w:rPr>
              <w:t xml:space="preserve">            },</w:t>
            </w:r>
          </w:p>
          <w:p w14:paraId="32F59524" w14:textId="77777777" w:rsidR="00E81755" w:rsidRDefault="00CE212C">
            <w:r>
              <w:rPr>
                <w:rFonts w:hint="eastAsia"/>
              </w:rPr>
              <w:t xml:space="preserve">            {</w:t>
            </w:r>
          </w:p>
          <w:p w14:paraId="12675F05" w14:textId="77777777" w:rsidR="00E81755" w:rsidRDefault="00CE212C">
            <w:r>
              <w:rPr>
                <w:rFonts w:hint="eastAsia"/>
              </w:rPr>
              <w:t xml:space="preserve">                "link": "http://192.168.45.131:80/incoming/course/voice/JrBook5m2wc.mp3",</w:t>
            </w:r>
          </w:p>
          <w:p w14:paraId="22B50D99" w14:textId="77777777" w:rsidR="00E81755" w:rsidRDefault="00CE212C">
            <w:r>
              <w:rPr>
                <w:rFonts w:hint="eastAsia"/>
              </w:rPr>
              <w:lastRenderedPageBreak/>
              <w:t xml:space="preserve">                "bottom": 400,</w:t>
            </w:r>
          </w:p>
          <w:p w14:paraId="16D764B3" w14:textId="77777777" w:rsidR="00E81755" w:rsidRDefault="00CE212C">
            <w:r>
              <w:rPr>
                <w:rFonts w:hint="eastAsia"/>
              </w:rPr>
              <w:t xml:space="preserve">                "left": 70,</w:t>
            </w:r>
          </w:p>
          <w:p w14:paraId="603EF0C1" w14:textId="77777777" w:rsidR="00E81755" w:rsidRDefault="00CE212C">
            <w:r>
              <w:rPr>
                <w:rFonts w:hint="eastAsia"/>
              </w:rPr>
              <w:t xml:space="preserve">                "right": 83,</w:t>
            </w:r>
          </w:p>
          <w:p w14:paraId="69A71220" w14:textId="77777777" w:rsidR="00E81755" w:rsidRDefault="00CE212C">
            <w:r>
              <w:rPr>
                <w:rFonts w:hint="eastAsia"/>
              </w:rPr>
              <w:t xml:space="preserve">                "top": 300</w:t>
            </w:r>
          </w:p>
          <w:p w14:paraId="496F32B0" w14:textId="77777777" w:rsidR="00E81755" w:rsidRDefault="00CE212C">
            <w:r>
              <w:rPr>
                <w:rFonts w:hint="eastAsia"/>
              </w:rPr>
              <w:t xml:space="preserve">            }</w:t>
            </w:r>
          </w:p>
          <w:p w14:paraId="49F85457" w14:textId="77777777" w:rsidR="00E81755" w:rsidRDefault="00CE212C">
            <w:r>
              <w:rPr>
                <w:rFonts w:hint="eastAsia"/>
              </w:rPr>
              <w:t xml:space="preserve">        ],</w:t>
            </w:r>
          </w:p>
        </w:tc>
      </w:tr>
      <w:tr w:rsidR="00E81755" w14:paraId="23358727" w14:textId="77777777">
        <w:tc>
          <w:tcPr>
            <w:tcW w:w="1625" w:type="dxa"/>
          </w:tcPr>
          <w:p w14:paraId="635499A4" w14:textId="77777777" w:rsidR="00E81755" w:rsidRDefault="00CE212C">
            <w:pPr>
              <w:rPr>
                <w:rFonts w:cs="Calibri"/>
              </w:rPr>
            </w:pPr>
            <w:proofErr w:type="spellStart"/>
            <w:r>
              <w:rPr>
                <w:rFonts w:hint="eastAsia"/>
              </w:rPr>
              <w:lastRenderedPageBreak/>
              <w:t>timeStamp</w:t>
            </w:r>
            <w:proofErr w:type="spellEnd"/>
          </w:p>
        </w:tc>
        <w:tc>
          <w:tcPr>
            <w:tcW w:w="8929" w:type="dxa"/>
          </w:tcPr>
          <w:p w14:paraId="3F971CB8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</w:tbl>
    <w:p w14:paraId="578EA182" w14:textId="77777777" w:rsidR="00E81755" w:rsidRDefault="00E81755">
      <w:pPr>
        <w:rPr>
          <w:rFonts w:eastAsia="黑体"/>
          <w:color w:val="000000"/>
          <w:sz w:val="24"/>
          <w:szCs w:val="24"/>
        </w:rPr>
      </w:pPr>
    </w:p>
    <w:p w14:paraId="15D6D6DD" w14:textId="77777777" w:rsidR="00E81755" w:rsidRDefault="00E81755"/>
    <w:p w14:paraId="6DFD9F91" w14:textId="77777777" w:rsidR="00E81755" w:rsidRDefault="00CE212C">
      <w:pPr>
        <w:pStyle w:val="1"/>
      </w:pPr>
      <w:r>
        <w:rPr>
          <w:rFonts w:hint="eastAsia"/>
        </w:rPr>
        <w:t xml:space="preserve">12 </w:t>
      </w:r>
      <w:r>
        <w:rPr>
          <w:rFonts w:hint="eastAsia"/>
        </w:rPr>
        <w:t>推送</w:t>
      </w:r>
    </w:p>
    <w:p w14:paraId="35DF823A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77E60EA5" w14:textId="77777777">
        <w:tc>
          <w:tcPr>
            <w:tcW w:w="4261" w:type="dxa"/>
          </w:tcPr>
          <w:p w14:paraId="5A93AAFC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6E135D10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503538D8" w14:textId="77777777">
        <w:trPr>
          <w:trHeight w:val="90"/>
        </w:trPr>
        <w:tc>
          <w:tcPr>
            <w:tcW w:w="4261" w:type="dxa"/>
          </w:tcPr>
          <w:p w14:paraId="4FCCB611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entity.type</w:t>
            </w:r>
            <w:proofErr w:type="spellEnd"/>
          </w:p>
        </w:tc>
        <w:tc>
          <w:tcPr>
            <w:tcW w:w="6285" w:type="dxa"/>
          </w:tcPr>
          <w:p w14:paraId="7B719A31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推送类型</w:t>
            </w:r>
          </w:p>
        </w:tc>
      </w:tr>
      <w:tr w:rsidR="00E81755" w14:paraId="7D248AF7" w14:textId="77777777">
        <w:trPr>
          <w:trHeight w:val="90"/>
        </w:trPr>
        <w:tc>
          <w:tcPr>
            <w:tcW w:w="4261" w:type="dxa"/>
          </w:tcPr>
          <w:p w14:paraId="24D297CD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entity.penId</w:t>
            </w:r>
            <w:proofErr w:type="spellEnd"/>
          </w:p>
        </w:tc>
        <w:tc>
          <w:tcPr>
            <w:tcW w:w="6285" w:type="dxa"/>
          </w:tcPr>
          <w:p w14:paraId="3E166B70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笔</w:t>
            </w:r>
            <w:r>
              <w:rPr>
                <w:rFonts w:cs="Calibri" w:hint="eastAsia"/>
              </w:rPr>
              <w:t>id</w:t>
            </w:r>
          </w:p>
        </w:tc>
      </w:tr>
      <w:tr w:rsidR="00E81755" w14:paraId="02E9B4DD" w14:textId="77777777">
        <w:trPr>
          <w:trHeight w:val="90"/>
        </w:trPr>
        <w:tc>
          <w:tcPr>
            <w:tcW w:w="4261" w:type="dxa"/>
          </w:tcPr>
          <w:p w14:paraId="7DF4196B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entity.battery</w:t>
            </w:r>
            <w:proofErr w:type="spellEnd"/>
          </w:p>
        </w:tc>
        <w:tc>
          <w:tcPr>
            <w:tcW w:w="6285" w:type="dxa"/>
          </w:tcPr>
          <w:p w14:paraId="18800919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电量</w:t>
            </w:r>
          </w:p>
        </w:tc>
      </w:tr>
    </w:tbl>
    <w:p w14:paraId="5ACC3F47" w14:textId="77777777" w:rsidR="00E81755" w:rsidRDefault="00E81755">
      <w:pPr>
        <w:rPr>
          <w:rFonts w:cs="Calibri"/>
          <w:b/>
        </w:rPr>
      </w:pPr>
    </w:p>
    <w:p w14:paraId="68A45B16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7177F38D" w14:textId="64ABA336" w:rsidR="00994A06" w:rsidRDefault="00CE212C" w:rsidP="00994A06">
      <w:pPr>
        <w:jc w:val="left"/>
        <w:rPr>
          <w:ins w:id="99" w:author="kaiprince@gmail.com" w:date="2017-01-11T03:13:00Z"/>
          <w:rFonts w:cs="Calibri"/>
        </w:rPr>
      </w:pPr>
      <w:del w:id="100" w:author="kaiprince@gmail.com" w:date="2017-01-11T03:14:00Z">
        <w:r w:rsidDel="00994A06">
          <w:rPr>
            <w:rFonts w:cs="Calibri"/>
          </w:rPr>
          <w:delText>访问方式：</w:delText>
        </w:r>
        <w:r w:rsidDel="00994A06">
          <w:rPr>
            <w:rFonts w:cs="Calibri"/>
          </w:rPr>
          <w:delText>/mobile/u/userInfo/s</w:delText>
        </w:r>
        <w:r w:rsidDel="00994A06">
          <w:rPr>
            <w:rFonts w:cs="Calibri" w:hint="eastAsia"/>
          </w:rPr>
          <w:delText>ave</w:delText>
        </w:r>
        <w:r w:rsidDel="00994A06">
          <w:rPr>
            <w:rFonts w:cs="Calibri"/>
          </w:rPr>
          <w:delText>PushToUser.json</w:delText>
        </w:r>
      </w:del>
      <w:ins w:id="101" w:author="kaiprince@gmail.com" w:date="2017-01-11T03:13:00Z">
        <w:r w:rsidR="00994A06">
          <w:rPr>
            <w:rFonts w:cs="Calibri"/>
          </w:rPr>
          <w:t>访问方式：</w:t>
        </w:r>
        <w:r w:rsidR="00994A06">
          <w:rPr>
            <w:rFonts w:cs="Calibri"/>
          </w:rPr>
          <w:t>/v1/</w:t>
        </w:r>
      </w:ins>
      <w:proofErr w:type="spellStart"/>
      <w:ins w:id="102" w:author="kaiprince@gmail.com" w:date="2017-01-11T03:14:00Z">
        <w:r w:rsidR="00994A06">
          <w:rPr>
            <w:rFonts w:cs="Calibri"/>
          </w:rPr>
          <w:t>msg?push</w:t>
        </w:r>
      </w:ins>
      <w:proofErr w:type="spellEnd"/>
    </w:p>
    <w:p w14:paraId="21C76CA0" w14:textId="71066F38" w:rsidR="00994A06" w:rsidRDefault="00994A06" w:rsidP="00994A06">
      <w:pPr>
        <w:jc w:val="left"/>
        <w:rPr>
          <w:ins w:id="103" w:author="kaiprince@gmail.com" w:date="2017-01-11T03:13:00Z"/>
          <w:rFonts w:cs="Calibri"/>
        </w:rPr>
      </w:pPr>
      <w:ins w:id="104" w:author="kaiprince@gmail.com" w:date="2017-01-11T03:13:00Z">
        <w:r>
          <w:rPr>
            <w:rFonts w:cs="Calibri"/>
          </w:rPr>
          <w:t xml:space="preserve">method: </w:t>
        </w:r>
      </w:ins>
      <w:ins w:id="105" w:author="kaiprince@gmail.com" w:date="2017-01-11T03:14:00Z">
        <w:r>
          <w:rPr>
            <w:rFonts w:cs="Calibri"/>
          </w:rPr>
          <w:t>post</w:t>
        </w:r>
      </w:ins>
    </w:p>
    <w:p w14:paraId="7FBB3468" w14:textId="77777777" w:rsidR="00994A06" w:rsidRDefault="00994A06">
      <w:pPr>
        <w:rPr>
          <w:rFonts w:cs="Calibri"/>
        </w:rPr>
      </w:pPr>
    </w:p>
    <w:p w14:paraId="4031E275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49EF5230" w14:textId="77777777">
        <w:tc>
          <w:tcPr>
            <w:tcW w:w="1625" w:type="dxa"/>
          </w:tcPr>
          <w:p w14:paraId="54C97C31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50AE4DE6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1E382CBD" w14:textId="77777777">
        <w:tc>
          <w:tcPr>
            <w:tcW w:w="1625" w:type="dxa"/>
          </w:tcPr>
          <w:p w14:paraId="7D30C8E9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53988BCD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76D6BC72" w14:textId="77777777">
        <w:tc>
          <w:tcPr>
            <w:tcW w:w="1625" w:type="dxa"/>
          </w:tcPr>
          <w:p w14:paraId="6C190C66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17FD98AC" w14:textId="77777777" w:rsidR="00E81755" w:rsidRDefault="00CE212C">
            <w:r>
              <w:rPr>
                <w:rFonts w:hint="eastAsia"/>
              </w:rPr>
              <w:t>错误信息</w:t>
            </w:r>
          </w:p>
        </w:tc>
      </w:tr>
      <w:tr w:rsidR="00E81755" w14:paraId="66EA8188" w14:textId="77777777">
        <w:tc>
          <w:tcPr>
            <w:tcW w:w="1625" w:type="dxa"/>
          </w:tcPr>
          <w:p w14:paraId="270869EF" w14:textId="77777777" w:rsidR="00E81755" w:rsidRDefault="00CE212C">
            <w:pPr>
              <w:rPr>
                <w:rFonts w:cs="Calibri"/>
              </w:rPr>
            </w:pPr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08D4CDDE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</w:tbl>
    <w:p w14:paraId="4D782DF9" w14:textId="77777777" w:rsidR="00E81755" w:rsidRDefault="00CE212C">
      <w:pPr>
        <w:pStyle w:val="1"/>
      </w:pPr>
      <w:r>
        <w:rPr>
          <w:rFonts w:hint="eastAsia"/>
        </w:rPr>
        <w:t xml:space="preserve">13 </w:t>
      </w:r>
      <w:r>
        <w:rPr>
          <w:rFonts w:hint="eastAsia"/>
        </w:rPr>
        <w:t>保存点击记录</w:t>
      </w:r>
    </w:p>
    <w:p w14:paraId="1688950F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42B56C24" w14:textId="77777777">
        <w:tc>
          <w:tcPr>
            <w:tcW w:w="4261" w:type="dxa"/>
          </w:tcPr>
          <w:p w14:paraId="10CB0DA2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58D6C7A2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02877F47" w14:textId="77777777">
        <w:trPr>
          <w:trHeight w:val="90"/>
        </w:trPr>
        <w:tc>
          <w:tcPr>
            <w:tcW w:w="4261" w:type="dxa"/>
          </w:tcPr>
          <w:p w14:paraId="45027632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entity.recordStr</w:t>
            </w:r>
            <w:proofErr w:type="spellEnd"/>
          </w:p>
        </w:tc>
        <w:tc>
          <w:tcPr>
            <w:tcW w:w="6285" w:type="dxa"/>
          </w:tcPr>
          <w:p w14:paraId="0A7D4332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记录字符串</w:t>
            </w:r>
            <w:r>
              <w:rPr>
                <w:rFonts w:cs="Calibri" w:hint="eastAsia"/>
              </w:rPr>
              <w:t xml:space="preserve">  </w:t>
            </w:r>
            <w:r>
              <w:rPr>
                <w:rFonts w:cs="Calibri" w:hint="eastAsia"/>
              </w:rPr>
              <w:t>格式：书</w:t>
            </w:r>
            <w:r>
              <w:rPr>
                <w:rFonts w:cs="Calibri" w:hint="eastAsia"/>
              </w:rPr>
              <w:t>Id-code-type-</w:t>
            </w:r>
            <w:r>
              <w:rPr>
                <w:rFonts w:cs="Calibri" w:hint="eastAsia"/>
              </w:rPr>
              <w:t>时间戳</w:t>
            </w:r>
            <w:r>
              <w:rPr>
                <w:rFonts w:cs="Calibri" w:hint="eastAsia"/>
              </w:rPr>
              <w:t>;</w:t>
            </w:r>
            <w:r>
              <w:rPr>
                <w:rFonts w:cs="Calibri" w:hint="eastAsia"/>
              </w:rPr>
              <w:t>书</w:t>
            </w:r>
            <w:r>
              <w:rPr>
                <w:rFonts w:cs="Calibri" w:hint="eastAsia"/>
              </w:rPr>
              <w:t>Id-code-type-</w:t>
            </w:r>
            <w:r>
              <w:rPr>
                <w:rFonts w:cs="Calibri" w:hint="eastAsia"/>
              </w:rPr>
              <w:t>时间戳</w:t>
            </w:r>
          </w:p>
        </w:tc>
      </w:tr>
    </w:tbl>
    <w:p w14:paraId="232A7D6B" w14:textId="77777777" w:rsidR="00E81755" w:rsidRDefault="00E81755">
      <w:pPr>
        <w:rPr>
          <w:rFonts w:cs="Calibri"/>
          <w:b/>
        </w:rPr>
      </w:pPr>
    </w:p>
    <w:p w14:paraId="301A354F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6EC783CA" w14:textId="6A83B5CE" w:rsidR="00DB7772" w:rsidRDefault="00CE212C" w:rsidP="00DB7772">
      <w:pPr>
        <w:jc w:val="left"/>
        <w:rPr>
          <w:ins w:id="106" w:author="kaiprince@gmail.com" w:date="2017-01-11T03:15:00Z"/>
          <w:rFonts w:cs="Calibri"/>
        </w:rPr>
      </w:pPr>
      <w:del w:id="107" w:author="kaiprince@gmail.com" w:date="2017-01-11T03:16:00Z">
        <w:r w:rsidDel="00DB7772">
          <w:rPr>
            <w:rFonts w:cs="Calibri"/>
          </w:rPr>
          <w:delText>访问方式：</w:delText>
        </w:r>
        <w:r w:rsidDel="00DB7772">
          <w:rPr>
            <w:rFonts w:cs="Calibri"/>
          </w:rPr>
          <w:delText>/mobile/u/learningRecord/saveClickRecord.json</w:delText>
        </w:r>
      </w:del>
      <w:ins w:id="108" w:author="kaiprince@gmail.com" w:date="2017-01-11T03:15:00Z">
        <w:r w:rsidR="00DB7772">
          <w:rPr>
            <w:rFonts w:cs="Calibri"/>
          </w:rPr>
          <w:t>访问方式：</w:t>
        </w:r>
        <w:r w:rsidR="00DB7772">
          <w:rPr>
            <w:rFonts w:cs="Calibri"/>
          </w:rPr>
          <w:t>/</w:t>
        </w:r>
        <w:r w:rsidR="00DB7772">
          <w:rPr>
            <w:rFonts w:cs="Calibri"/>
          </w:rPr>
          <w:t>v1/</w:t>
        </w:r>
      </w:ins>
      <w:proofErr w:type="spellStart"/>
      <w:ins w:id="109" w:author="kaiprince@gmail.com" w:date="2017-01-11T03:16:00Z">
        <w:r w:rsidR="00DB7772">
          <w:rPr>
            <w:rFonts w:cs="Calibri"/>
          </w:rPr>
          <w:t>click</w:t>
        </w:r>
      </w:ins>
      <w:ins w:id="110" w:author="kaiprince@gmail.com" w:date="2017-01-11T03:15:00Z">
        <w:r w:rsidR="00DB7772">
          <w:rPr>
            <w:rFonts w:cs="Calibri"/>
          </w:rPr>
          <w:t>r</w:t>
        </w:r>
        <w:r w:rsidR="00DB7772">
          <w:rPr>
            <w:rFonts w:cs="Calibri"/>
          </w:rPr>
          <w:t>ecord</w:t>
        </w:r>
        <w:r w:rsidR="00DB7772">
          <w:rPr>
            <w:rFonts w:cs="Calibri"/>
          </w:rPr>
          <w:t>s</w:t>
        </w:r>
        <w:proofErr w:type="spellEnd"/>
      </w:ins>
    </w:p>
    <w:p w14:paraId="7717C162" w14:textId="66A04953" w:rsidR="00DB7772" w:rsidRDefault="00DB7772" w:rsidP="00DB7772">
      <w:pPr>
        <w:jc w:val="left"/>
        <w:rPr>
          <w:ins w:id="111" w:author="kaiprince@gmail.com" w:date="2017-01-11T03:15:00Z"/>
          <w:rFonts w:cs="Calibri"/>
        </w:rPr>
      </w:pPr>
      <w:ins w:id="112" w:author="kaiprince@gmail.com" w:date="2017-01-11T03:15:00Z">
        <w:r>
          <w:rPr>
            <w:rFonts w:cs="Calibri"/>
          </w:rPr>
          <w:t xml:space="preserve">method: </w:t>
        </w:r>
        <w:r>
          <w:rPr>
            <w:rFonts w:cs="Calibri"/>
          </w:rPr>
          <w:t>Post</w:t>
        </w:r>
      </w:ins>
    </w:p>
    <w:p w14:paraId="2D79D879" w14:textId="77777777" w:rsidR="00DB7772" w:rsidRDefault="00DB7772">
      <w:pPr>
        <w:rPr>
          <w:rFonts w:cs="Calibri"/>
        </w:rPr>
      </w:pPr>
    </w:p>
    <w:p w14:paraId="465E27C3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32BA3FA5" w14:textId="77777777">
        <w:tc>
          <w:tcPr>
            <w:tcW w:w="1625" w:type="dxa"/>
          </w:tcPr>
          <w:p w14:paraId="2528360A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12ADDB14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126E2EA3" w14:textId="77777777">
        <w:tc>
          <w:tcPr>
            <w:tcW w:w="1625" w:type="dxa"/>
          </w:tcPr>
          <w:p w14:paraId="2E286B51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5FA9DC1D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0EDECF7B" w14:textId="77777777">
        <w:tc>
          <w:tcPr>
            <w:tcW w:w="1625" w:type="dxa"/>
          </w:tcPr>
          <w:p w14:paraId="27FFDE7C" w14:textId="77777777" w:rsidR="00E81755" w:rsidRDefault="00CE212C">
            <w:proofErr w:type="spellStart"/>
            <w:r>
              <w:rPr>
                <w:rFonts w:hint="eastAsia"/>
              </w:rPr>
              <w:lastRenderedPageBreak/>
              <w:t>errorMsg</w:t>
            </w:r>
            <w:proofErr w:type="spellEnd"/>
          </w:p>
        </w:tc>
        <w:tc>
          <w:tcPr>
            <w:tcW w:w="8929" w:type="dxa"/>
          </w:tcPr>
          <w:p w14:paraId="1E070886" w14:textId="77777777" w:rsidR="00E81755" w:rsidRDefault="00CE212C">
            <w:r>
              <w:rPr>
                <w:rFonts w:hint="eastAsia"/>
              </w:rPr>
              <w:t>错误信息</w:t>
            </w:r>
          </w:p>
        </w:tc>
      </w:tr>
      <w:tr w:rsidR="00E81755" w14:paraId="450BA8EE" w14:textId="77777777">
        <w:tc>
          <w:tcPr>
            <w:tcW w:w="1625" w:type="dxa"/>
          </w:tcPr>
          <w:p w14:paraId="14CA4A26" w14:textId="77777777" w:rsidR="00E81755" w:rsidRDefault="00CE212C">
            <w:r>
              <w:rPr>
                <w:rFonts w:cs="Calibri" w:hint="eastAsia"/>
              </w:rPr>
              <w:t>data</w:t>
            </w:r>
          </w:p>
        </w:tc>
        <w:tc>
          <w:tcPr>
            <w:tcW w:w="8929" w:type="dxa"/>
          </w:tcPr>
          <w:p w14:paraId="2F8B4A94" w14:textId="77777777" w:rsidR="00E81755" w:rsidRDefault="00CE212C">
            <w:r>
              <w:rPr>
                <w:rFonts w:hint="eastAsia"/>
              </w:rPr>
              <w:t xml:space="preserve"> {</w:t>
            </w:r>
          </w:p>
          <w:p w14:paraId="0DB8E124" w14:textId="77777777" w:rsidR="00E81755" w:rsidRDefault="00CE212C">
            <w:r>
              <w:rPr>
                <w:rFonts w:hint="eastAsia"/>
              </w:rPr>
              <w:t xml:space="preserve">  count:2</w:t>
            </w:r>
          </w:p>
          <w:p w14:paraId="08A1DF99" w14:textId="77777777" w:rsidR="00E81755" w:rsidRDefault="00CE212C">
            <w:r>
              <w:rPr>
                <w:rFonts w:hint="eastAsia"/>
              </w:rPr>
              <w:t>}</w:t>
            </w:r>
          </w:p>
        </w:tc>
      </w:tr>
      <w:tr w:rsidR="00E81755" w14:paraId="0A50853A" w14:textId="77777777">
        <w:tc>
          <w:tcPr>
            <w:tcW w:w="1625" w:type="dxa"/>
          </w:tcPr>
          <w:p w14:paraId="6B5C7CB6" w14:textId="77777777" w:rsidR="00E81755" w:rsidRDefault="00CE212C">
            <w:pPr>
              <w:rPr>
                <w:rFonts w:cs="Calibri"/>
              </w:rPr>
            </w:pPr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5629528B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</w:tbl>
    <w:p w14:paraId="4E13B6AB" w14:textId="77777777" w:rsidR="00E81755" w:rsidRDefault="00E81755">
      <w:pPr>
        <w:rPr>
          <w:b/>
          <w:bCs/>
        </w:rPr>
      </w:pPr>
    </w:p>
    <w:p w14:paraId="6553AB97" w14:textId="77777777" w:rsidR="00E81755" w:rsidRDefault="00CE212C">
      <w:pPr>
        <w:pStyle w:val="1"/>
      </w:pPr>
      <w:r>
        <w:rPr>
          <w:rFonts w:hint="eastAsia"/>
        </w:rPr>
        <w:t xml:space="preserve">14 </w:t>
      </w:r>
      <w:r>
        <w:rPr>
          <w:rFonts w:hint="eastAsia"/>
        </w:rPr>
        <w:t>保存</w:t>
      </w:r>
      <w:proofErr w:type="spellStart"/>
      <w:r>
        <w:rPr>
          <w:rFonts w:hint="eastAsia"/>
        </w:rPr>
        <w:t>anr</w:t>
      </w:r>
      <w:proofErr w:type="spellEnd"/>
      <w:r>
        <w:rPr>
          <w:rFonts w:hint="eastAsia"/>
        </w:rPr>
        <w:t>文件</w:t>
      </w:r>
    </w:p>
    <w:p w14:paraId="55EAA828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4E13C336" w14:textId="77777777">
        <w:tc>
          <w:tcPr>
            <w:tcW w:w="4261" w:type="dxa"/>
          </w:tcPr>
          <w:p w14:paraId="2641DA61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47637888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28BB8871" w14:textId="77777777">
        <w:trPr>
          <w:trHeight w:val="90"/>
        </w:trPr>
        <w:tc>
          <w:tcPr>
            <w:tcW w:w="4261" w:type="dxa"/>
          </w:tcPr>
          <w:p w14:paraId="6734C53B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entity.file.file</w:t>
            </w:r>
            <w:proofErr w:type="spellEnd"/>
          </w:p>
        </w:tc>
        <w:tc>
          <w:tcPr>
            <w:tcW w:w="6285" w:type="dxa"/>
          </w:tcPr>
          <w:p w14:paraId="6E7F67BC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txt</w:t>
            </w:r>
            <w:r>
              <w:rPr>
                <w:rFonts w:cs="Calibri" w:hint="eastAsia"/>
              </w:rPr>
              <w:t>文件</w:t>
            </w:r>
          </w:p>
        </w:tc>
      </w:tr>
      <w:tr w:rsidR="00E81755" w14:paraId="54550C20" w14:textId="77777777">
        <w:trPr>
          <w:trHeight w:val="90"/>
        </w:trPr>
        <w:tc>
          <w:tcPr>
            <w:tcW w:w="4261" w:type="dxa"/>
          </w:tcPr>
          <w:p w14:paraId="3D6E1551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entity.time</w:t>
            </w:r>
            <w:proofErr w:type="spellEnd"/>
          </w:p>
        </w:tc>
        <w:tc>
          <w:tcPr>
            <w:tcW w:w="6285" w:type="dxa"/>
          </w:tcPr>
          <w:p w14:paraId="43349C18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时间戳</w:t>
            </w:r>
          </w:p>
        </w:tc>
      </w:tr>
      <w:tr w:rsidR="00E81755" w14:paraId="343E7A83" w14:textId="77777777">
        <w:trPr>
          <w:trHeight w:val="90"/>
        </w:trPr>
        <w:tc>
          <w:tcPr>
            <w:tcW w:w="4261" w:type="dxa"/>
          </w:tcPr>
          <w:p w14:paraId="5DBF056F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entity.version</w:t>
            </w:r>
            <w:proofErr w:type="spellEnd"/>
          </w:p>
        </w:tc>
        <w:tc>
          <w:tcPr>
            <w:tcW w:w="6285" w:type="dxa"/>
          </w:tcPr>
          <w:p w14:paraId="04405D0D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版本号</w:t>
            </w:r>
          </w:p>
        </w:tc>
      </w:tr>
    </w:tbl>
    <w:p w14:paraId="5BEED5AB" w14:textId="77777777" w:rsidR="00E81755" w:rsidRDefault="00E81755">
      <w:pPr>
        <w:rPr>
          <w:rFonts w:cs="Calibri"/>
          <w:b/>
        </w:rPr>
      </w:pPr>
    </w:p>
    <w:p w14:paraId="7487F867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31A476F4" w14:textId="01348F98" w:rsidR="00DB7772" w:rsidRDefault="00CE212C" w:rsidP="00DB7772">
      <w:pPr>
        <w:jc w:val="left"/>
        <w:rPr>
          <w:ins w:id="113" w:author="kaiprince@gmail.com" w:date="2017-01-11T03:16:00Z"/>
          <w:rFonts w:cs="Calibri"/>
        </w:rPr>
      </w:pPr>
      <w:del w:id="114" w:author="kaiprince@gmail.com" w:date="2017-01-11T03:16:00Z">
        <w:r w:rsidDel="00DB7772">
          <w:rPr>
            <w:rFonts w:cs="Calibri"/>
          </w:rPr>
          <w:delText>访问方式：</w:delText>
        </w:r>
        <w:r w:rsidDel="00DB7772">
          <w:rPr>
            <w:rFonts w:cs="Calibri"/>
          </w:rPr>
          <w:delText>/mobile/u/userInfo/saveAnrTxt.json</w:delText>
        </w:r>
      </w:del>
      <w:ins w:id="115" w:author="kaiprince@gmail.com" w:date="2017-01-11T03:16:00Z">
        <w:r w:rsidR="00DB7772">
          <w:rPr>
            <w:rFonts w:cs="Calibri"/>
          </w:rPr>
          <w:t>访问方式：</w:t>
        </w:r>
        <w:r w:rsidR="00DB7772">
          <w:rPr>
            <w:rFonts w:cs="Calibri"/>
          </w:rPr>
          <w:t>/v1/</w:t>
        </w:r>
        <w:proofErr w:type="spellStart"/>
        <w:r w:rsidR="00DB7772">
          <w:rPr>
            <w:rFonts w:cs="Calibri"/>
          </w:rPr>
          <w:t>anrs</w:t>
        </w:r>
        <w:proofErr w:type="spellEnd"/>
      </w:ins>
    </w:p>
    <w:p w14:paraId="0D744D94" w14:textId="77777777" w:rsidR="00DB7772" w:rsidRDefault="00DB7772" w:rsidP="00DB7772">
      <w:pPr>
        <w:jc w:val="left"/>
        <w:rPr>
          <w:ins w:id="116" w:author="kaiprince@gmail.com" w:date="2017-01-11T03:16:00Z"/>
          <w:rFonts w:cs="Calibri"/>
        </w:rPr>
      </w:pPr>
      <w:ins w:id="117" w:author="kaiprince@gmail.com" w:date="2017-01-11T03:16:00Z">
        <w:r>
          <w:rPr>
            <w:rFonts w:cs="Calibri"/>
          </w:rPr>
          <w:t>method: Post</w:t>
        </w:r>
      </w:ins>
    </w:p>
    <w:p w14:paraId="5FE65178" w14:textId="77777777" w:rsidR="00DB7772" w:rsidRDefault="00DB7772">
      <w:pPr>
        <w:rPr>
          <w:rFonts w:cs="Calibri"/>
        </w:rPr>
      </w:pPr>
    </w:p>
    <w:p w14:paraId="16C9A521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756B592E" w14:textId="77777777">
        <w:tc>
          <w:tcPr>
            <w:tcW w:w="1625" w:type="dxa"/>
          </w:tcPr>
          <w:p w14:paraId="50D0B1F6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71481570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23756FB6" w14:textId="77777777">
        <w:tc>
          <w:tcPr>
            <w:tcW w:w="1625" w:type="dxa"/>
          </w:tcPr>
          <w:p w14:paraId="32491E57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3A1DC759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6C5B146F" w14:textId="77777777">
        <w:tc>
          <w:tcPr>
            <w:tcW w:w="1625" w:type="dxa"/>
          </w:tcPr>
          <w:p w14:paraId="6B4B4C71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42C07526" w14:textId="77777777" w:rsidR="00E81755" w:rsidRDefault="00CE212C">
            <w:r>
              <w:rPr>
                <w:rFonts w:hint="eastAsia"/>
              </w:rPr>
              <w:t>错误信息</w:t>
            </w:r>
          </w:p>
        </w:tc>
      </w:tr>
      <w:tr w:rsidR="00E81755" w14:paraId="14DAB7BB" w14:textId="77777777">
        <w:tc>
          <w:tcPr>
            <w:tcW w:w="1625" w:type="dxa"/>
          </w:tcPr>
          <w:p w14:paraId="7D2BDA29" w14:textId="77777777" w:rsidR="00E81755" w:rsidRDefault="00CE212C">
            <w:pPr>
              <w:rPr>
                <w:rFonts w:cs="Calibri"/>
              </w:rPr>
            </w:pPr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165D5035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</w:tbl>
    <w:p w14:paraId="25C7366F" w14:textId="77777777" w:rsidR="00E81755" w:rsidRDefault="00E81755">
      <w:pPr>
        <w:rPr>
          <w:b/>
          <w:bCs/>
        </w:rPr>
      </w:pPr>
    </w:p>
    <w:p w14:paraId="66800E53" w14:textId="77777777" w:rsidR="00E81755" w:rsidRDefault="00CE212C">
      <w:pPr>
        <w:pStyle w:val="1"/>
      </w:pPr>
      <w:r>
        <w:rPr>
          <w:rFonts w:hint="eastAsia"/>
        </w:rPr>
        <w:t xml:space="preserve">15 </w:t>
      </w:r>
      <w:r>
        <w:rPr>
          <w:rFonts w:hint="eastAsia"/>
        </w:rPr>
        <w:t>笔</w:t>
      </w:r>
      <w:r>
        <w:rPr>
          <w:rFonts w:hint="eastAsia"/>
        </w:rPr>
        <w:t>room</w:t>
      </w:r>
      <w:r>
        <w:rPr>
          <w:rFonts w:hint="eastAsia"/>
        </w:rPr>
        <w:t>升级</w:t>
      </w:r>
    </w:p>
    <w:p w14:paraId="59B2635D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0C6BA4B0" w14:textId="77777777">
        <w:tc>
          <w:tcPr>
            <w:tcW w:w="4261" w:type="dxa"/>
          </w:tcPr>
          <w:p w14:paraId="2B9ABF21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6AA30E62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45D88F00" w14:textId="77777777">
        <w:trPr>
          <w:trHeight w:val="90"/>
        </w:trPr>
        <w:tc>
          <w:tcPr>
            <w:tcW w:w="4261" w:type="dxa"/>
          </w:tcPr>
          <w:p w14:paraId="1899BAAC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entity.penId</w:t>
            </w:r>
            <w:proofErr w:type="spellEnd"/>
          </w:p>
        </w:tc>
        <w:tc>
          <w:tcPr>
            <w:tcW w:w="6285" w:type="dxa"/>
          </w:tcPr>
          <w:p w14:paraId="5C9B1DF1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笔</w:t>
            </w:r>
            <w:r>
              <w:rPr>
                <w:rFonts w:cs="Calibri" w:hint="eastAsia"/>
              </w:rPr>
              <w:t>id</w:t>
            </w:r>
          </w:p>
        </w:tc>
      </w:tr>
      <w:tr w:rsidR="00E81755" w14:paraId="5D42F517" w14:textId="77777777">
        <w:trPr>
          <w:trHeight w:val="90"/>
        </w:trPr>
        <w:tc>
          <w:tcPr>
            <w:tcW w:w="4261" w:type="dxa"/>
          </w:tcPr>
          <w:p w14:paraId="1FF2D4C9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entity.version</w:t>
            </w:r>
            <w:proofErr w:type="spellEnd"/>
          </w:p>
        </w:tc>
        <w:tc>
          <w:tcPr>
            <w:tcW w:w="6285" w:type="dxa"/>
          </w:tcPr>
          <w:p w14:paraId="41D9D812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当前版本</w:t>
            </w:r>
          </w:p>
        </w:tc>
      </w:tr>
    </w:tbl>
    <w:p w14:paraId="6CC1694A" w14:textId="77777777" w:rsidR="00E81755" w:rsidRDefault="00E81755">
      <w:pPr>
        <w:rPr>
          <w:rFonts w:cs="Calibri"/>
          <w:b/>
        </w:rPr>
      </w:pPr>
    </w:p>
    <w:p w14:paraId="52F13856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4E24C532" w14:textId="360C86B1" w:rsidR="00491BA9" w:rsidRDefault="00CE212C" w:rsidP="00491BA9">
      <w:pPr>
        <w:jc w:val="left"/>
        <w:rPr>
          <w:ins w:id="118" w:author="kaiprince@gmail.com" w:date="2017-01-11T03:17:00Z"/>
          <w:rFonts w:cs="Calibri"/>
        </w:rPr>
      </w:pPr>
      <w:del w:id="119" w:author="kaiprince@gmail.com" w:date="2017-01-11T03:17:00Z">
        <w:r w:rsidDel="00491BA9">
          <w:rPr>
            <w:rFonts w:cs="Calibri"/>
          </w:rPr>
          <w:delText>访问方式：</w:delText>
        </w:r>
        <w:r w:rsidDel="00491BA9">
          <w:rPr>
            <w:rFonts w:cs="Calibri"/>
          </w:rPr>
          <w:delText>/mobile/u/userInfo/</w:delText>
        </w:r>
        <w:r w:rsidDel="00491BA9">
          <w:rPr>
            <w:rFonts w:cs="Calibri" w:hint="eastAsia"/>
          </w:rPr>
          <w:delText>penUpgrade</w:delText>
        </w:r>
        <w:r w:rsidDel="00491BA9">
          <w:rPr>
            <w:rFonts w:cs="Calibri"/>
          </w:rPr>
          <w:delText>.json</w:delText>
        </w:r>
      </w:del>
      <w:ins w:id="120" w:author="kaiprince@gmail.com" w:date="2017-01-11T03:17:00Z">
        <w:r w:rsidR="00491BA9">
          <w:rPr>
            <w:rFonts w:cs="Calibri"/>
          </w:rPr>
          <w:t>访问方式：</w:t>
        </w:r>
        <w:r w:rsidR="00491BA9">
          <w:rPr>
            <w:rFonts w:cs="Calibri"/>
          </w:rPr>
          <w:t>/v1/</w:t>
        </w:r>
        <w:r w:rsidR="00491BA9">
          <w:rPr>
            <w:rFonts w:cs="Calibri"/>
          </w:rPr>
          <w:t>pen</w:t>
        </w:r>
      </w:ins>
      <w:ins w:id="121" w:author="kaiprince@gmail.com" w:date="2017-01-11T03:40:00Z">
        <w:r w:rsidR="00B30CBC">
          <w:rPr>
            <w:rFonts w:cs="Calibri"/>
          </w:rPr>
          <w:t>s</w:t>
        </w:r>
        <w:r w:rsidR="00B3140B">
          <w:rPr>
            <w:rFonts w:cs="Calibri"/>
          </w:rPr>
          <w:t>/{</w:t>
        </w:r>
        <w:proofErr w:type="spellStart"/>
        <w:r w:rsidR="00B3140B">
          <w:rPr>
            <w:rFonts w:cs="Calibri"/>
          </w:rPr>
          <w:t>penId</w:t>
        </w:r>
        <w:proofErr w:type="spellEnd"/>
        <w:r w:rsidR="00B3140B">
          <w:rPr>
            <w:rFonts w:cs="Calibri"/>
          </w:rPr>
          <w:t>}</w:t>
        </w:r>
      </w:ins>
      <w:ins w:id="122" w:author="kaiprince@gmail.com" w:date="2017-01-11T03:17:00Z">
        <w:r w:rsidR="00491BA9">
          <w:rPr>
            <w:rFonts w:cs="Calibri"/>
          </w:rPr>
          <w:t>?</w:t>
        </w:r>
        <w:proofErr w:type="spellStart"/>
        <w:r w:rsidR="00491BA9">
          <w:rPr>
            <w:rFonts w:cs="Calibri"/>
          </w:rPr>
          <w:t>upgrade</w:t>
        </w:r>
      </w:ins>
      <w:ins w:id="123" w:author="kaiprince@gmail.com" w:date="2017-01-11T03:41:00Z">
        <w:r w:rsidR="00B3140B">
          <w:rPr>
            <w:rFonts w:cs="Calibri"/>
          </w:rPr>
          <w:t>Room</w:t>
        </w:r>
      </w:ins>
      <w:proofErr w:type="spellEnd"/>
    </w:p>
    <w:p w14:paraId="73ADF630" w14:textId="6D8B0BE1" w:rsidR="00491BA9" w:rsidRDefault="00491BA9" w:rsidP="00491BA9">
      <w:pPr>
        <w:jc w:val="left"/>
        <w:rPr>
          <w:ins w:id="124" w:author="kaiprince@gmail.com" w:date="2017-01-11T03:17:00Z"/>
          <w:rFonts w:cs="Calibri"/>
        </w:rPr>
      </w:pPr>
      <w:ins w:id="125" w:author="kaiprince@gmail.com" w:date="2017-01-11T03:17:00Z">
        <w:r>
          <w:rPr>
            <w:rFonts w:cs="Calibri"/>
          </w:rPr>
          <w:t xml:space="preserve">method: </w:t>
        </w:r>
        <w:r>
          <w:rPr>
            <w:rFonts w:cs="Calibri"/>
          </w:rPr>
          <w:t>get</w:t>
        </w:r>
      </w:ins>
    </w:p>
    <w:p w14:paraId="34C050A2" w14:textId="77777777" w:rsidR="00491BA9" w:rsidRDefault="00491BA9">
      <w:pPr>
        <w:rPr>
          <w:rFonts w:cs="Calibri"/>
        </w:rPr>
      </w:pPr>
    </w:p>
    <w:p w14:paraId="4745297C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1E6C836C" w14:textId="77777777">
        <w:tc>
          <w:tcPr>
            <w:tcW w:w="1625" w:type="dxa"/>
          </w:tcPr>
          <w:p w14:paraId="435557C8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3C15766A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3904E94B" w14:textId="77777777">
        <w:tc>
          <w:tcPr>
            <w:tcW w:w="1625" w:type="dxa"/>
          </w:tcPr>
          <w:p w14:paraId="43FA8194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7C49DF35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3BD28F74" w14:textId="77777777">
        <w:tc>
          <w:tcPr>
            <w:tcW w:w="1625" w:type="dxa"/>
          </w:tcPr>
          <w:p w14:paraId="0C76B199" w14:textId="77777777" w:rsidR="00E81755" w:rsidRDefault="00CE212C">
            <w:proofErr w:type="spellStart"/>
            <w:r>
              <w:rPr>
                <w:rFonts w:hint="eastAsia"/>
              </w:rPr>
              <w:lastRenderedPageBreak/>
              <w:t>errorMsg</w:t>
            </w:r>
            <w:proofErr w:type="spellEnd"/>
          </w:p>
        </w:tc>
        <w:tc>
          <w:tcPr>
            <w:tcW w:w="8929" w:type="dxa"/>
          </w:tcPr>
          <w:p w14:paraId="4087FBC5" w14:textId="77777777" w:rsidR="00E81755" w:rsidRDefault="00CE212C">
            <w:r>
              <w:rPr>
                <w:rFonts w:hint="eastAsia"/>
              </w:rPr>
              <w:t>错误信息</w:t>
            </w:r>
          </w:p>
        </w:tc>
      </w:tr>
      <w:tr w:rsidR="00E81755" w14:paraId="6E6FA678" w14:textId="77777777">
        <w:tc>
          <w:tcPr>
            <w:tcW w:w="1625" w:type="dxa"/>
          </w:tcPr>
          <w:p w14:paraId="17D63BA5" w14:textId="77777777" w:rsidR="00E81755" w:rsidRDefault="00CE212C">
            <w:pPr>
              <w:rPr>
                <w:rFonts w:cs="Calibri"/>
              </w:rPr>
            </w:pPr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10BAEF01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</w:tbl>
    <w:p w14:paraId="4C5230C5" w14:textId="77777777" w:rsidR="00E81755" w:rsidRDefault="00E81755">
      <w:pPr>
        <w:rPr>
          <w:b/>
          <w:bCs/>
        </w:rPr>
      </w:pPr>
    </w:p>
    <w:p w14:paraId="0825D40E" w14:textId="77777777" w:rsidR="00E81755" w:rsidRDefault="00CE212C">
      <w:pPr>
        <w:pStyle w:val="1"/>
      </w:pPr>
      <w:r>
        <w:rPr>
          <w:rFonts w:hint="eastAsia"/>
        </w:rPr>
        <w:t xml:space="preserve">16 </w:t>
      </w:r>
      <w:r>
        <w:rPr>
          <w:rFonts w:hint="eastAsia"/>
        </w:rPr>
        <w:t>笔出厂后校验激活</w:t>
      </w:r>
    </w:p>
    <w:p w14:paraId="2E44D270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7999A37B" w14:textId="77777777">
        <w:tc>
          <w:tcPr>
            <w:tcW w:w="4261" w:type="dxa"/>
          </w:tcPr>
          <w:p w14:paraId="2149D2C1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2826F534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39D72A2C" w14:textId="77777777">
        <w:trPr>
          <w:trHeight w:val="90"/>
        </w:trPr>
        <w:tc>
          <w:tcPr>
            <w:tcW w:w="4261" w:type="dxa"/>
          </w:tcPr>
          <w:p w14:paraId="16218C7D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entity.k</w:t>
            </w:r>
            <w:proofErr w:type="spellEnd"/>
          </w:p>
        </w:tc>
        <w:tc>
          <w:tcPr>
            <w:tcW w:w="6285" w:type="dxa"/>
          </w:tcPr>
          <w:p w14:paraId="201752FB" w14:textId="77777777" w:rsidR="00E81755" w:rsidRDefault="00E81755">
            <w:pPr>
              <w:rPr>
                <w:rFonts w:cs="Calibri"/>
              </w:rPr>
            </w:pPr>
          </w:p>
        </w:tc>
      </w:tr>
      <w:tr w:rsidR="00E81755" w14:paraId="1434A2E0" w14:textId="77777777">
        <w:trPr>
          <w:trHeight w:val="90"/>
        </w:trPr>
        <w:tc>
          <w:tcPr>
            <w:tcW w:w="4261" w:type="dxa"/>
          </w:tcPr>
          <w:p w14:paraId="0E799C4D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entity.b</w:t>
            </w:r>
            <w:proofErr w:type="spellEnd"/>
          </w:p>
        </w:tc>
        <w:tc>
          <w:tcPr>
            <w:tcW w:w="6285" w:type="dxa"/>
          </w:tcPr>
          <w:p w14:paraId="6A6DDFEE" w14:textId="77777777" w:rsidR="00E81755" w:rsidRDefault="00E81755">
            <w:pPr>
              <w:rPr>
                <w:rFonts w:cs="Calibri"/>
              </w:rPr>
            </w:pPr>
          </w:p>
        </w:tc>
      </w:tr>
      <w:tr w:rsidR="00E81755" w14:paraId="231252B9" w14:textId="77777777">
        <w:trPr>
          <w:trHeight w:val="90"/>
        </w:trPr>
        <w:tc>
          <w:tcPr>
            <w:tcW w:w="4261" w:type="dxa"/>
          </w:tcPr>
          <w:p w14:paraId="4259370E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entity.m</w:t>
            </w:r>
            <w:proofErr w:type="spellEnd"/>
          </w:p>
        </w:tc>
        <w:tc>
          <w:tcPr>
            <w:tcW w:w="6285" w:type="dxa"/>
          </w:tcPr>
          <w:p w14:paraId="73A1D918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Md5</w:t>
            </w:r>
            <w:r>
              <w:rPr>
                <w:rFonts w:cs="Calibri" w:hint="eastAsia"/>
              </w:rPr>
              <w:t>值</w:t>
            </w:r>
          </w:p>
        </w:tc>
      </w:tr>
    </w:tbl>
    <w:p w14:paraId="10FC575B" w14:textId="77777777" w:rsidR="00E81755" w:rsidRDefault="00E81755">
      <w:pPr>
        <w:rPr>
          <w:rFonts w:cs="Calibri"/>
          <w:b/>
        </w:rPr>
      </w:pPr>
    </w:p>
    <w:p w14:paraId="3BAFF0DC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596CFF46" w14:textId="54753355" w:rsidR="00491BA9" w:rsidRDefault="00CE212C" w:rsidP="00491BA9">
      <w:pPr>
        <w:jc w:val="left"/>
        <w:rPr>
          <w:ins w:id="126" w:author="kaiprince@gmail.com" w:date="2017-01-11T03:18:00Z"/>
          <w:rFonts w:cs="Calibri"/>
        </w:rPr>
      </w:pPr>
      <w:del w:id="127" w:author="kaiprince@gmail.com" w:date="2017-01-11T03:18:00Z">
        <w:r w:rsidDel="00491BA9">
          <w:rPr>
            <w:rFonts w:cs="Calibri"/>
          </w:rPr>
          <w:delText>访问方式：</w:delText>
        </w:r>
        <w:r w:rsidDel="00491BA9">
          <w:rPr>
            <w:rFonts w:cs="Calibri"/>
          </w:rPr>
          <w:delText>/mobile/u/userInfo/</w:delText>
        </w:r>
        <w:r w:rsidDel="00491BA9">
          <w:rPr>
            <w:rFonts w:cs="Calibri" w:hint="eastAsia"/>
          </w:rPr>
          <w:delText>saveCheckPen</w:delText>
        </w:r>
        <w:r w:rsidDel="00491BA9">
          <w:rPr>
            <w:rFonts w:cs="Calibri"/>
          </w:rPr>
          <w:delText>.json</w:delText>
        </w:r>
      </w:del>
      <w:ins w:id="128" w:author="kaiprince@gmail.com" w:date="2017-01-11T03:18:00Z">
        <w:r w:rsidR="00491BA9">
          <w:rPr>
            <w:rFonts w:cs="Calibri"/>
          </w:rPr>
          <w:t>访问方式：</w:t>
        </w:r>
        <w:r w:rsidR="00491BA9">
          <w:rPr>
            <w:rFonts w:cs="Calibri"/>
          </w:rPr>
          <w:t>/v1/pen</w:t>
        </w:r>
      </w:ins>
      <w:ins w:id="129" w:author="kaiprince@gmail.com" w:date="2017-01-11T03:40:00Z">
        <w:r w:rsidR="00B3140B">
          <w:rPr>
            <w:rFonts w:cs="Calibri"/>
          </w:rPr>
          <w:t>s</w:t>
        </w:r>
      </w:ins>
      <w:ins w:id="130" w:author="kaiprince@gmail.com" w:date="2017-01-11T03:18:00Z">
        <w:r w:rsidR="00491BA9">
          <w:rPr>
            <w:rFonts w:cs="Calibri"/>
          </w:rPr>
          <w:t>/{</w:t>
        </w:r>
        <w:proofErr w:type="spellStart"/>
        <w:r w:rsidR="00491BA9">
          <w:rPr>
            <w:rFonts w:cs="Calibri"/>
          </w:rPr>
          <w:t>penId</w:t>
        </w:r>
        <w:proofErr w:type="spellEnd"/>
        <w:r w:rsidR="00491BA9">
          <w:rPr>
            <w:rFonts w:cs="Calibri"/>
          </w:rPr>
          <w:t>}?</w:t>
        </w:r>
        <w:r w:rsidR="00491BA9" w:rsidRPr="0036019A">
          <w:rPr>
            <w:rFonts w:cs="Calibri"/>
          </w:rPr>
          <w:t>activate</w:t>
        </w:r>
        <w:r w:rsidR="00491BA9" w:rsidDel="00CE212C">
          <w:rPr>
            <w:rFonts w:cs="Calibri"/>
          </w:rPr>
          <w:t xml:space="preserve"> </w:t>
        </w:r>
      </w:ins>
    </w:p>
    <w:p w14:paraId="5BF176F2" w14:textId="458A06B5" w:rsidR="00491BA9" w:rsidRDefault="00491BA9" w:rsidP="00491BA9">
      <w:pPr>
        <w:jc w:val="left"/>
        <w:rPr>
          <w:ins w:id="131" w:author="kaiprince@gmail.com" w:date="2017-01-11T03:17:00Z"/>
          <w:rFonts w:cs="Calibri"/>
        </w:rPr>
      </w:pPr>
      <w:ins w:id="132" w:author="kaiprince@gmail.com" w:date="2017-01-11T03:18:00Z">
        <w:r>
          <w:rPr>
            <w:rFonts w:cs="Calibri"/>
          </w:rPr>
          <w:t>method: POST</w:t>
        </w:r>
      </w:ins>
    </w:p>
    <w:p w14:paraId="0A53B84B" w14:textId="77777777" w:rsidR="00491BA9" w:rsidRDefault="00491BA9">
      <w:pPr>
        <w:rPr>
          <w:rFonts w:cs="Calibri"/>
        </w:rPr>
      </w:pPr>
    </w:p>
    <w:p w14:paraId="1A089D6D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3D24D2AE" w14:textId="77777777">
        <w:tc>
          <w:tcPr>
            <w:tcW w:w="1625" w:type="dxa"/>
          </w:tcPr>
          <w:p w14:paraId="578C2973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371F0C3A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1FDA2F68" w14:textId="77777777">
        <w:tc>
          <w:tcPr>
            <w:tcW w:w="1625" w:type="dxa"/>
          </w:tcPr>
          <w:p w14:paraId="48B32D3C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1CDB3057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73353B4B" w14:textId="77777777">
        <w:tc>
          <w:tcPr>
            <w:tcW w:w="1625" w:type="dxa"/>
          </w:tcPr>
          <w:p w14:paraId="10596C4B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519C45F9" w14:textId="77777777" w:rsidR="00E81755" w:rsidRDefault="00CE212C">
            <w:r>
              <w:rPr>
                <w:rFonts w:hint="eastAsia"/>
              </w:rPr>
              <w:t>错误信息</w:t>
            </w:r>
          </w:p>
        </w:tc>
      </w:tr>
      <w:tr w:rsidR="00E81755" w14:paraId="1C3483D4" w14:textId="77777777">
        <w:tc>
          <w:tcPr>
            <w:tcW w:w="1625" w:type="dxa"/>
          </w:tcPr>
          <w:p w14:paraId="5C30A448" w14:textId="77777777" w:rsidR="00E81755" w:rsidRDefault="00CE212C">
            <w:pPr>
              <w:rPr>
                <w:rFonts w:cs="Calibri"/>
              </w:rPr>
            </w:pPr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511B37B2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</w:tbl>
    <w:p w14:paraId="25B21F87" w14:textId="77777777" w:rsidR="00E81755" w:rsidRDefault="00E81755">
      <w:pPr>
        <w:rPr>
          <w:b/>
          <w:bCs/>
        </w:rPr>
      </w:pPr>
    </w:p>
    <w:p w14:paraId="3D704AC5" w14:textId="77777777" w:rsidR="00E81755" w:rsidRDefault="00CE212C">
      <w:pPr>
        <w:pStyle w:val="1"/>
      </w:pPr>
      <w:r>
        <w:rPr>
          <w:rFonts w:hint="eastAsia"/>
        </w:rPr>
        <w:t xml:space="preserve">17 </w:t>
      </w:r>
      <w:r>
        <w:rPr>
          <w:rFonts w:hint="eastAsia"/>
        </w:rPr>
        <w:t>校验绑定关系</w:t>
      </w:r>
    </w:p>
    <w:p w14:paraId="17F14168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11B4C2A2" w14:textId="77777777">
        <w:tc>
          <w:tcPr>
            <w:tcW w:w="4261" w:type="dxa"/>
          </w:tcPr>
          <w:p w14:paraId="1D670475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1422AF88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628EEB66" w14:textId="77777777">
        <w:trPr>
          <w:trHeight w:val="90"/>
        </w:trPr>
        <w:tc>
          <w:tcPr>
            <w:tcW w:w="4261" w:type="dxa"/>
          </w:tcPr>
          <w:p w14:paraId="5E9B8C9A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entity.penId</w:t>
            </w:r>
            <w:proofErr w:type="spellEnd"/>
          </w:p>
        </w:tc>
        <w:tc>
          <w:tcPr>
            <w:tcW w:w="6285" w:type="dxa"/>
          </w:tcPr>
          <w:p w14:paraId="106DE24A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笔</w:t>
            </w:r>
            <w:r>
              <w:rPr>
                <w:rFonts w:cs="Calibri" w:hint="eastAsia"/>
              </w:rPr>
              <w:t>id</w:t>
            </w:r>
          </w:p>
        </w:tc>
      </w:tr>
    </w:tbl>
    <w:p w14:paraId="1FE9A2F0" w14:textId="77777777" w:rsidR="00E81755" w:rsidRDefault="00E81755">
      <w:pPr>
        <w:rPr>
          <w:rFonts w:cs="Calibri"/>
          <w:b/>
        </w:rPr>
      </w:pPr>
    </w:p>
    <w:p w14:paraId="611CA6D4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210B6F1C" w14:textId="456A99B9" w:rsidR="009414D2" w:rsidRDefault="00CE212C" w:rsidP="009414D2">
      <w:pPr>
        <w:jc w:val="left"/>
        <w:rPr>
          <w:ins w:id="133" w:author="kaiprince@gmail.com" w:date="2017-01-11T03:18:00Z"/>
          <w:rFonts w:cs="Calibri"/>
        </w:rPr>
      </w:pPr>
      <w:del w:id="134" w:author="kaiprince@gmail.com" w:date="2017-01-11T03:19:00Z">
        <w:r w:rsidDel="009414D2">
          <w:rPr>
            <w:rFonts w:cs="Calibri"/>
          </w:rPr>
          <w:delText>访问方式：</w:delText>
        </w:r>
        <w:r w:rsidDel="009414D2">
          <w:rPr>
            <w:rFonts w:cs="Calibri"/>
          </w:rPr>
          <w:delText>/mobile/u/userInfo/</w:delText>
        </w:r>
        <w:r w:rsidDel="009414D2">
          <w:rPr>
            <w:rFonts w:cs="Calibri" w:hint="eastAsia"/>
          </w:rPr>
          <w:delText>checkPenUser</w:delText>
        </w:r>
        <w:r w:rsidDel="009414D2">
          <w:rPr>
            <w:rFonts w:cs="Calibri"/>
          </w:rPr>
          <w:delText>.json</w:delText>
        </w:r>
      </w:del>
      <w:ins w:id="135" w:author="kaiprince@gmail.com" w:date="2017-01-11T03:18:00Z">
        <w:r w:rsidR="009414D2">
          <w:rPr>
            <w:rFonts w:cs="Calibri"/>
          </w:rPr>
          <w:t>访问方式：</w:t>
        </w:r>
        <w:r w:rsidR="009414D2">
          <w:rPr>
            <w:rFonts w:cs="Calibri"/>
          </w:rPr>
          <w:t>/v1/pen</w:t>
        </w:r>
      </w:ins>
      <w:ins w:id="136" w:author="kaiprince@gmail.com" w:date="2017-01-11T03:40:00Z">
        <w:r w:rsidR="00B3140B">
          <w:rPr>
            <w:rFonts w:cs="Calibri"/>
          </w:rPr>
          <w:t>s</w:t>
        </w:r>
      </w:ins>
      <w:ins w:id="137" w:author="kaiprince@gmail.com" w:date="2017-01-11T03:18:00Z">
        <w:r w:rsidR="009414D2">
          <w:rPr>
            <w:rFonts w:cs="Calibri"/>
          </w:rPr>
          <w:t>/{</w:t>
        </w:r>
        <w:proofErr w:type="spellStart"/>
        <w:r w:rsidR="009414D2">
          <w:rPr>
            <w:rFonts w:cs="Calibri"/>
          </w:rPr>
          <w:t>penId</w:t>
        </w:r>
        <w:proofErr w:type="spellEnd"/>
        <w:r w:rsidR="009414D2">
          <w:rPr>
            <w:rFonts w:cs="Calibri"/>
          </w:rPr>
          <w:t>}?</w:t>
        </w:r>
      </w:ins>
      <w:proofErr w:type="spellStart"/>
      <w:ins w:id="138" w:author="kaiprince@gmail.com" w:date="2017-01-11T03:19:00Z">
        <w:r w:rsidR="009414D2">
          <w:rPr>
            <w:rFonts w:cs="Calibri"/>
          </w:rPr>
          <w:t>check</w:t>
        </w:r>
      </w:ins>
      <w:ins w:id="139" w:author="kaiprince@gmail.com" w:date="2017-01-11T03:18:00Z">
        <w:r w:rsidR="00B3140B">
          <w:rPr>
            <w:rFonts w:cs="Calibri"/>
          </w:rPr>
          <w:t>Bind</w:t>
        </w:r>
        <w:proofErr w:type="spellEnd"/>
      </w:ins>
    </w:p>
    <w:p w14:paraId="4EB2527F" w14:textId="77777777" w:rsidR="009414D2" w:rsidRDefault="009414D2" w:rsidP="009414D2">
      <w:pPr>
        <w:jc w:val="left"/>
        <w:rPr>
          <w:ins w:id="140" w:author="kaiprince@gmail.com" w:date="2017-01-11T03:18:00Z"/>
          <w:rFonts w:cs="Calibri"/>
        </w:rPr>
      </w:pPr>
      <w:ins w:id="141" w:author="kaiprince@gmail.com" w:date="2017-01-11T03:18:00Z">
        <w:r>
          <w:rPr>
            <w:rFonts w:cs="Calibri"/>
          </w:rPr>
          <w:t>method: POST</w:t>
        </w:r>
      </w:ins>
    </w:p>
    <w:p w14:paraId="785BFB46" w14:textId="77777777" w:rsidR="009414D2" w:rsidRDefault="009414D2">
      <w:pPr>
        <w:rPr>
          <w:rFonts w:cs="Calibri"/>
        </w:rPr>
      </w:pPr>
    </w:p>
    <w:p w14:paraId="5D6CD67E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01E2CBBB" w14:textId="77777777">
        <w:tc>
          <w:tcPr>
            <w:tcW w:w="1625" w:type="dxa"/>
          </w:tcPr>
          <w:p w14:paraId="336D7F62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0ABCA3C1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2B7D0E3A" w14:textId="77777777">
        <w:tc>
          <w:tcPr>
            <w:tcW w:w="1625" w:type="dxa"/>
          </w:tcPr>
          <w:p w14:paraId="74AE6347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61238A49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3AD7551F" w14:textId="77777777">
        <w:tc>
          <w:tcPr>
            <w:tcW w:w="1625" w:type="dxa"/>
          </w:tcPr>
          <w:p w14:paraId="77979CA3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0E6103B1" w14:textId="77777777" w:rsidR="00E81755" w:rsidRDefault="00CE212C">
            <w:r>
              <w:rPr>
                <w:rFonts w:hint="eastAsia"/>
              </w:rPr>
              <w:t>错误信息</w:t>
            </w:r>
          </w:p>
        </w:tc>
      </w:tr>
      <w:tr w:rsidR="00E81755" w14:paraId="5ACC7352" w14:textId="77777777">
        <w:tc>
          <w:tcPr>
            <w:tcW w:w="1625" w:type="dxa"/>
          </w:tcPr>
          <w:p w14:paraId="71E96C76" w14:textId="77777777" w:rsidR="00E81755" w:rsidRDefault="00CE212C">
            <w:pPr>
              <w:rPr>
                <w:rFonts w:cs="Calibri"/>
              </w:rPr>
            </w:pPr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22F2E1C8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</w:tbl>
    <w:p w14:paraId="7070FD6F" w14:textId="77777777" w:rsidR="00E81755" w:rsidRDefault="00CE212C">
      <w:pPr>
        <w:pStyle w:val="1"/>
      </w:pPr>
      <w:r>
        <w:rPr>
          <w:rFonts w:hint="eastAsia"/>
        </w:rPr>
        <w:lastRenderedPageBreak/>
        <w:t xml:space="preserve">18 </w:t>
      </w:r>
      <w:r>
        <w:rPr>
          <w:rFonts w:hint="eastAsia"/>
        </w:rPr>
        <w:t>笔</w:t>
      </w:r>
      <w:r>
        <w:rPr>
          <w:rFonts w:hint="eastAsia"/>
        </w:rPr>
        <w:t>app</w:t>
      </w:r>
      <w:r>
        <w:rPr>
          <w:rFonts w:hint="eastAsia"/>
        </w:rPr>
        <w:t>升级</w:t>
      </w:r>
    </w:p>
    <w:p w14:paraId="39B773B3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058436A7" w14:textId="77777777">
        <w:tc>
          <w:tcPr>
            <w:tcW w:w="4261" w:type="dxa"/>
          </w:tcPr>
          <w:p w14:paraId="4DDE74EA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6A381B82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65DFEA37" w14:textId="77777777">
        <w:trPr>
          <w:trHeight w:val="90"/>
        </w:trPr>
        <w:tc>
          <w:tcPr>
            <w:tcW w:w="4261" w:type="dxa"/>
          </w:tcPr>
          <w:p w14:paraId="3C3151C6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entity.penId</w:t>
            </w:r>
            <w:proofErr w:type="spellEnd"/>
          </w:p>
        </w:tc>
        <w:tc>
          <w:tcPr>
            <w:tcW w:w="6285" w:type="dxa"/>
          </w:tcPr>
          <w:p w14:paraId="4B1B001B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笔</w:t>
            </w:r>
            <w:r>
              <w:rPr>
                <w:rFonts w:cs="Calibri" w:hint="eastAsia"/>
              </w:rPr>
              <w:t>id</w:t>
            </w:r>
          </w:p>
        </w:tc>
      </w:tr>
      <w:tr w:rsidR="00E81755" w14:paraId="17F78437" w14:textId="77777777">
        <w:trPr>
          <w:trHeight w:val="90"/>
        </w:trPr>
        <w:tc>
          <w:tcPr>
            <w:tcW w:w="4261" w:type="dxa"/>
          </w:tcPr>
          <w:p w14:paraId="5A293B16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entity.version</w:t>
            </w:r>
            <w:proofErr w:type="spellEnd"/>
          </w:p>
        </w:tc>
        <w:tc>
          <w:tcPr>
            <w:tcW w:w="6285" w:type="dxa"/>
          </w:tcPr>
          <w:p w14:paraId="7ACCA589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App</w:t>
            </w:r>
            <w:r>
              <w:rPr>
                <w:rFonts w:cs="Calibri" w:hint="eastAsia"/>
              </w:rPr>
              <w:t>版本</w:t>
            </w:r>
          </w:p>
        </w:tc>
      </w:tr>
    </w:tbl>
    <w:p w14:paraId="0D97E6CF" w14:textId="77777777" w:rsidR="00E81755" w:rsidRDefault="00E81755">
      <w:pPr>
        <w:rPr>
          <w:rFonts w:cs="Calibri"/>
          <w:b/>
        </w:rPr>
      </w:pPr>
    </w:p>
    <w:p w14:paraId="177E48DA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6C520EB4" w14:textId="199811D0" w:rsidR="009414D2" w:rsidRDefault="00CE212C" w:rsidP="009414D2">
      <w:pPr>
        <w:jc w:val="left"/>
        <w:rPr>
          <w:ins w:id="142" w:author="kaiprince@gmail.com" w:date="2017-01-11T03:19:00Z"/>
          <w:rFonts w:cs="Calibri"/>
        </w:rPr>
      </w:pPr>
      <w:del w:id="143" w:author="kaiprince@gmail.com" w:date="2017-01-11T03:19:00Z">
        <w:r w:rsidDel="009414D2">
          <w:rPr>
            <w:rFonts w:cs="Calibri"/>
          </w:rPr>
          <w:delText>访问方式：</w:delText>
        </w:r>
        <w:r w:rsidDel="009414D2">
          <w:rPr>
            <w:rFonts w:cs="Calibri"/>
          </w:rPr>
          <w:delText>/mobile/u/userInfo/</w:delText>
        </w:r>
        <w:r w:rsidDel="009414D2">
          <w:rPr>
            <w:rFonts w:cs="Calibri" w:hint="eastAsia"/>
          </w:rPr>
          <w:delText>appUpgrade</w:delText>
        </w:r>
        <w:r w:rsidDel="009414D2">
          <w:rPr>
            <w:rFonts w:cs="Calibri"/>
          </w:rPr>
          <w:delText>.json</w:delText>
        </w:r>
      </w:del>
      <w:ins w:id="144" w:author="kaiprince@gmail.com" w:date="2017-01-11T03:19:00Z">
        <w:r w:rsidR="009414D2">
          <w:rPr>
            <w:rFonts w:cs="Calibri"/>
          </w:rPr>
          <w:t>访问方式：</w:t>
        </w:r>
        <w:r w:rsidR="009414D2">
          <w:rPr>
            <w:rFonts w:cs="Calibri"/>
          </w:rPr>
          <w:t>/v1/pen</w:t>
        </w:r>
      </w:ins>
      <w:ins w:id="145" w:author="kaiprince@gmail.com" w:date="2017-01-11T03:40:00Z">
        <w:r w:rsidR="00B3140B">
          <w:rPr>
            <w:rFonts w:cs="Calibri"/>
          </w:rPr>
          <w:t>s</w:t>
        </w:r>
      </w:ins>
      <w:ins w:id="146" w:author="kaiprince@gmail.com" w:date="2017-01-11T03:19:00Z">
        <w:r w:rsidR="009414D2">
          <w:rPr>
            <w:rFonts w:cs="Calibri"/>
          </w:rPr>
          <w:t>/{</w:t>
        </w:r>
        <w:proofErr w:type="spellStart"/>
        <w:r w:rsidR="009414D2">
          <w:rPr>
            <w:rFonts w:cs="Calibri"/>
          </w:rPr>
          <w:t>penId</w:t>
        </w:r>
        <w:proofErr w:type="spellEnd"/>
        <w:r w:rsidR="009414D2">
          <w:rPr>
            <w:rFonts w:cs="Calibri"/>
          </w:rPr>
          <w:t>}?</w:t>
        </w:r>
        <w:proofErr w:type="spellStart"/>
        <w:r w:rsidR="009414D2">
          <w:rPr>
            <w:rFonts w:cs="Calibri"/>
          </w:rPr>
          <w:t>upgrade</w:t>
        </w:r>
      </w:ins>
      <w:ins w:id="147" w:author="kaiprince@gmail.com" w:date="2017-01-11T03:41:00Z">
        <w:r w:rsidR="00B3140B">
          <w:rPr>
            <w:rFonts w:cs="Calibri"/>
          </w:rPr>
          <w:t>App</w:t>
        </w:r>
      </w:ins>
      <w:proofErr w:type="spellEnd"/>
      <w:ins w:id="148" w:author="kaiprince@gmail.com" w:date="2017-01-11T03:19:00Z">
        <w:r w:rsidR="009414D2" w:rsidDel="00CE212C">
          <w:rPr>
            <w:rFonts w:cs="Calibri"/>
          </w:rPr>
          <w:t xml:space="preserve"> </w:t>
        </w:r>
      </w:ins>
    </w:p>
    <w:p w14:paraId="230B0E65" w14:textId="77777777" w:rsidR="009414D2" w:rsidRDefault="009414D2" w:rsidP="009414D2">
      <w:pPr>
        <w:jc w:val="left"/>
        <w:rPr>
          <w:ins w:id="149" w:author="kaiprince@gmail.com" w:date="2017-01-11T03:19:00Z"/>
          <w:rFonts w:cs="Calibri"/>
        </w:rPr>
      </w:pPr>
      <w:ins w:id="150" w:author="kaiprince@gmail.com" w:date="2017-01-11T03:19:00Z">
        <w:r>
          <w:rPr>
            <w:rFonts w:cs="Calibri"/>
          </w:rPr>
          <w:t>method: POST</w:t>
        </w:r>
      </w:ins>
    </w:p>
    <w:p w14:paraId="5B1A8EF7" w14:textId="77777777" w:rsidR="009414D2" w:rsidRDefault="009414D2">
      <w:pPr>
        <w:rPr>
          <w:rFonts w:cs="Calibri"/>
        </w:rPr>
      </w:pPr>
    </w:p>
    <w:p w14:paraId="1C34C28A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03560375" w14:textId="77777777">
        <w:tc>
          <w:tcPr>
            <w:tcW w:w="1625" w:type="dxa"/>
          </w:tcPr>
          <w:p w14:paraId="2F17DADC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413402A3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07C2375E" w14:textId="77777777">
        <w:tc>
          <w:tcPr>
            <w:tcW w:w="1625" w:type="dxa"/>
          </w:tcPr>
          <w:p w14:paraId="15CF439F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4B61F35E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76F2878D" w14:textId="77777777">
        <w:tc>
          <w:tcPr>
            <w:tcW w:w="1625" w:type="dxa"/>
          </w:tcPr>
          <w:p w14:paraId="40D2B8F0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6F0D93F8" w14:textId="77777777" w:rsidR="00E81755" w:rsidRDefault="00CE212C">
            <w:r>
              <w:rPr>
                <w:rFonts w:hint="eastAsia"/>
              </w:rPr>
              <w:t>错误信息</w:t>
            </w:r>
          </w:p>
        </w:tc>
      </w:tr>
      <w:tr w:rsidR="00E81755" w14:paraId="3D9A017D" w14:textId="77777777">
        <w:tc>
          <w:tcPr>
            <w:tcW w:w="1625" w:type="dxa"/>
          </w:tcPr>
          <w:p w14:paraId="5147332B" w14:textId="77777777" w:rsidR="00E81755" w:rsidRDefault="00CE212C">
            <w:pPr>
              <w:rPr>
                <w:rFonts w:cs="Calibri"/>
              </w:rPr>
            </w:pPr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3382D7B5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</w:tbl>
    <w:p w14:paraId="5837DDDE" w14:textId="77777777" w:rsidR="00E81755" w:rsidRDefault="00CE212C">
      <w:pPr>
        <w:pStyle w:val="1"/>
        <w:rPr>
          <w:rFonts w:cs="Calibri"/>
        </w:rPr>
      </w:pPr>
      <w:r>
        <w:rPr>
          <w:rFonts w:cs="Calibri" w:hint="eastAsia"/>
          <w:sz w:val="32"/>
          <w:szCs w:val="32"/>
        </w:rPr>
        <w:t xml:space="preserve">19 </w:t>
      </w:r>
      <w:proofErr w:type="spellStart"/>
      <w:r>
        <w:rPr>
          <w:rFonts w:cs="Calibri" w:hint="eastAsia"/>
          <w:sz w:val="32"/>
          <w:szCs w:val="32"/>
        </w:rPr>
        <w:t>MPen</w:t>
      </w:r>
      <w:proofErr w:type="spellEnd"/>
      <w:r>
        <w:rPr>
          <w:rFonts w:cs="Calibri" w:hint="eastAsia"/>
          <w:sz w:val="32"/>
          <w:szCs w:val="32"/>
        </w:rPr>
        <w:t>码点读</w:t>
      </w:r>
    </w:p>
    <w:p w14:paraId="72477619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6285"/>
      </w:tblGrid>
      <w:tr w:rsidR="00E81755" w14:paraId="0596E075" w14:textId="77777777">
        <w:tc>
          <w:tcPr>
            <w:tcW w:w="4261" w:type="dxa"/>
          </w:tcPr>
          <w:p w14:paraId="3A8A7EDD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</w:t>
            </w:r>
            <w:r>
              <w:rPr>
                <w:rFonts w:cs="Calibri"/>
                <w:b/>
              </w:rPr>
              <w:t>值</w:t>
            </w:r>
          </w:p>
        </w:tc>
        <w:tc>
          <w:tcPr>
            <w:tcW w:w="6285" w:type="dxa"/>
          </w:tcPr>
          <w:p w14:paraId="6E31BFC5" w14:textId="77777777" w:rsidR="00E81755" w:rsidRDefault="00CE212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 w:rsidR="00E81755" w14:paraId="0041E8F2" w14:textId="77777777">
        <w:trPr>
          <w:trHeight w:val="90"/>
        </w:trPr>
        <w:tc>
          <w:tcPr>
            <w:tcW w:w="4261" w:type="dxa"/>
          </w:tcPr>
          <w:p w14:paraId="082D8D99" w14:textId="77777777" w:rsidR="00E81755" w:rsidRDefault="00CE212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entity.code</w:t>
            </w:r>
            <w:proofErr w:type="spellEnd"/>
          </w:p>
        </w:tc>
        <w:tc>
          <w:tcPr>
            <w:tcW w:w="6285" w:type="dxa"/>
          </w:tcPr>
          <w:p w14:paraId="569DD6AF" w14:textId="77777777" w:rsidR="00E81755" w:rsidRDefault="00CE212C">
            <w:pPr>
              <w:rPr>
                <w:rFonts w:cs="Calibri"/>
              </w:rPr>
            </w:pPr>
            <w:r>
              <w:rPr>
                <w:rFonts w:cs="Calibri" w:hint="eastAsia"/>
              </w:rPr>
              <w:t>码值</w:t>
            </w:r>
          </w:p>
        </w:tc>
      </w:tr>
    </w:tbl>
    <w:p w14:paraId="7B923891" w14:textId="77777777" w:rsidR="00E81755" w:rsidRDefault="00E81755">
      <w:pPr>
        <w:rPr>
          <w:rFonts w:cs="Calibri"/>
          <w:b/>
        </w:rPr>
      </w:pPr>
    </w:p>
    <w:p w14:paraId="33911CC5" w14:textId="77777777" w:rsidR="00E81755" w:rsidRDefault="00CE212C">
      <w:pPr>
        <w:rPr>
          <w:rFonts w:cs="Calibri"/>
          <w:b/>
        </w:rPr>
      </w:pPr>
      <w:r>
        <w:rPr>
          <w:rFonts w:cs="Calibri"/>
          <w:b/>
        </w:rPr>
        <w:t>HTTP</w:t>
      </w:r>
      <w:r>
        <w:rPr>
          <w:rFonts w:cs="Calibri"/>
          <w:b/>
        </w:rPr>
        <w:t>接口</w:t>
      </w:r>
    </w:p>
    <w:p w14:paraId="300E2001" w14:textId="79F02669" w:rsidR="009414D2" w:rsidRDefault="00CE212C" w:rsidP="009414D2">
      <w:pPr>
        <w:jc w:val="left"/>
        <w:rPr>
          <w:ins w:id="151" w:author="kaiprince@gmail.com" w:date="2017-01-11T03:19:00Z"/>
          <w:rFonts w:cs="Calibri"/>
        </w:rPr>
      </w:pPr>
      <w:del w:id="152" w:author="kaiprince@gmail.com" w:date="2017-01-11T03:29:00Z">
        <w:r w:rsidDel="006B60A1">
          <w:rPr>
            <w:rFonts w:cs="Calibri"/>
          </w:rPr>
          <w:delText>访问方式：</w:delText>
        </w:r>
        <w:r w:rsidDel="006B60A1">
          <w:rPr>
            <w:rFonts w:cs="Calibri"/>
          </w:rPr>
          <w:delText>/mobile/u/study/</w:delText>
        </w:r>
        <w:r w:rsidDel="006B60A1">
          <w:rPr>
            <w:rFonts w:cs="Calibri" w:hint="eastAsia"/>
          </w:rPr>
          <w:delText>readMPCode</w:delText>
        </w:r>
        <w:r w:rsidDel="006B60A1">
          <w:rPr>
            <w:rFonts w:cs="Calibri"/>
          </w:rPr>
          <w:delText>.json</w:delText>
        </w:r>
      </w:del>
      <w:ins w:id="153" w:author="kaiprince@gmail.com" w:date="2017-01-11T03:19:00Z">
        <w:r w:rsidR="009414D2">
          <w:rPr>
            <w:rFonts w:cs="Calibri"/>
          </w:rPr>
          <w:t>访问方式：</w:t>
        </w:r>
        <w:r w:rsidR="009414D2">
          <w:rPr>
            <w:rFonts w:cs="Calibri"/>
          </w:rPr>
          <w:t>/v1/</w:t>
        </w:r>
        <w:r w:rsidR="009414D2">
          <w:rPr>
            <w:rFonts w:cs="Calibri"/>
          </w:rPr>
          <w:t>code</w:t>
        </w:r>
      </w:ins>
      <w:ins w:id="154" w:author="kaiprince@gmail.com" w:date="2017-01-11T03:41:00Z">
        <w:r w:rsidR="00B3140B">
          <w:rPr>
            <w:rFonts w:cs="Calibri"/>
          </w:rPr>
          <w:t>s</w:t>
        </w:r>
      </w:ins>
      <w:ins w:id="155" w:author="kaiprince@gmail.com" w:date="2017-01-11T03:19:00Z">
        <w:r w:rsidR="009414D2">
          <w:rPr>
            <w:rFonts w:cs="Calibri"/>
          </w:rPr>
          <w:t>/{</w:t>
        </w:r>
        <w:proofErr w:type="spellStart"/>
        <w:r w:rsidR="009414D2">
          <w:rPr>
            <w:rFonts w:cs="Calibri"/>
          </w:rPr>
          <w:t>code</w:t>
        </w:r>
        <w:r w:rsidR="009414D2">
          <w:rPr>
            <w:rFonts w:cs="Calibri"/>
          </w:rPr>
          <w:t>Id</w:t>
        </w:r>
        <w:proofErr w:type="spellEnd"/>
        <w:r w:rsidR="009414D2">
          <w:rPr>
            <w:rFonts w:cs="Calibri"/>
          </w:rPr>
          <w:t>}?</w:t>
        </w:r>
        <w:r w:rsidR="009414D2">
          <w:rPr>
            <w:rFonts w:cs="Calibri"/>
          </w:rPr>
          <w:t>read</w:t>
        </w:r>
        <w:r w:rsidR="009414D2" w:rsidDel="00CE212C">
          <w:rPr>
            <w:rFonts w:cs="Calibri"/>
          </w:rPr>
          <w:t xml:space="preserve"> </w:t>
        </w:r>
      </w:ins>
    </w:p>
    <w:p w14:paraId="28EE8B73" w14:textId="2B715F89" w:rsidR="009414D2" w:rsidRDefault="009414D2" w:rsidP="009414D2">
      <w:pPr>
        <w:jc w:val="left"/>
        <w:rPr>
          <w:ins w:id="156" w:author="kaiprince@gmail.com" w:date="2017-01-11T03:19:00Z"/>
          <w:rFonts w:cs="Calibri"/>
        </w:rPr>
      </w:pPr>
      <w:ins w:id="157" w:author="kaiprince@gmail.com" w:date="2017-01-11T03:19:00Z">
        <w:r>
          <w:rPr>
            <w:rFonts w:cs="Calibri"/>
          </w:rPr>
          <w:t xml:space="preserve">method: </w:t>
        </w:r>
      </w:ins>
      <w:ins w:id="158" w:author="kaiprince@gmail.com" w:date="2017-01-11T03:20:00Z">
        <w:r>
          <w:rPr>
            <w:rFonts w:cs="Calibri"/>
          </w:rPr>
          <w:t>get</w:t>
        </w:r>
      </w:ins>
    </w:p>
    <w:p w14:paraId="318C38D9" w14:textId="77777777" w:rsidR="009414D2" w:rsidRDefault="009414D2">
      <w:pPr>
        <w:rPr>
          <w:rFonts w:cs="Calibri"/>
        </w:rPr>
      </w:pPr>
    </w:p>
    <w:p w14:paraId="4704DD24" w14:textId="77777777" w:rsidR="00E81755" w:rsidRDefault="00CE212C"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W w:w="10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29"/>
      </w:tblGrid>
      <w:tr w:rsidR="00E81755" w14:paraId="6E72892B" w14:textId="77777777">
        <w:tc>
          <w:tcPr>
            <w:tcW w:w="1625" w:type="dxa"/>
          </w:tcPr>
          <w:p w14:paraId="20A491A9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 w14:paraId="6474C33B" w14:textId="77777777" w:rsidR="00E81755" w:rsidRDefault="00CE2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81755" w14:paraId="3A2C1724" w14:textId="77777777">
        <w:tc>
          <w:tcPr>
            <w:tcW w:w="1625" w:type="dxa"/>
          </w:tcPr>
          <w:p w14:paraId="3B05358D" w14:textId="77777777" w:rsidR="00E81755" w:rsidRDefault="00CE212C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8929" w:type="dxa"/>
          </w:tcPr>
          <w:p w14:paraId="51E430AC" w14:textId="77777777" w:rsidR="00E81755" w:rsidRDefault="00CE212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失败</w:t>
            </w:r>
          </w:p>
        </w:tc>
      </w:tr>
      <w:tr w:rsidR="00E81755" w14:paraId="6A53E7AC" w14:textId="77777777">
        <w:tc>
          <w:tcPr>
            <w:tcW w:w="1625" w:type="dxa"/>
          </w:tcPr>
          <w:p w14:paraId="4880A60E" w14:textId="77777777" w:rsidR="00E81755" w:rsidRDefault="00CE212C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8929" w:type="dxa"/>
          </w:tcPr>
          <w:p w14:paraId="0A6F4919" w14:textId="77777777" w:rsidR="00E81755" w:rsidRDefault="00CE212C">
            <w:r>
              <w:rPr>
                <w:rFonts w:hint="eastAsia"/>
              </w:rPr>
              <w:t>错误信息</w:t>
            </w:r>
          </w:p>
        </w:tc>
      </w:tr>
      <w:tr w:rsidR="00E81755" w14:paraId="06E35E69" w14:textId="77777777">
        <w:tc>
          <w:tcPr>
            <w:tcW w:w="1625" w:type="dxa"/>
          </w:tcPr>
          <w:p w14:paraId="2FEB960A" w14:textId="77777777" w:rsidR="00E81755" w:rsidRDefault="00CE212C">
            <w:r>
              <w:rPr>
                <w:rFonts w:cs="Calibri" w:hint="eastAsia"/>
              </w:rPr>
              <w:t>data</w:t>
            </w:r>
          </w:p>
        </w:tc>
        <w:tc>
          <w:tcPr>
            <w:tcW w:w="8929" w:type="dxa"/>
          </w:tcPr>
          <w:p w14:paraId="7BE7CE54" w14:textId="77777777" w:rsidR="00E81755" w:rsidRDefault="00CE212C">
            <w:r>
              <w:rPr>
                <w:rFonts w:hint="eastAsia"/>
              </w:rPr>
              <w:t xml:space="preserve"> </w:t>
            </w:r>
          </w:p>
        </w:tc>
      </w:tr>
      <w:tr w:rsidR="00E81755" w14:paraId="6B464477" w14:textId="77777777">
        <w:tc>
          <w:tcPr>
            <w:tcW w:w="1625" w:type="dxa"/>
          </w:tcPr>
          <w:p w14:paraId="5BA99937" w14:textId="77777777" w:rsidR="00E81755" w:rsidRDefault="00CE212C">
            <w:pPr>
              <w:rPr>
                <w:rFonts w:cs="Calibri"/>
              </w:rPr>
            </w:pPr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8929" w:type="dxa"/>
          </w:tcPr>
          <w:p w14:paraId="1467C03B" w14:textId="77777777" w:rsidR="00E81755" w:rsidRDefault="00CE212C">
            <w:r>
              <w:rPr>
                <w:rFonts w:hint="eastAsia"/>
              </w:rPr>
              <w:t xml:space="preserve">1449022467385 </w:t>
            </w:r>
            <w:r>
              <w:rPr>
                <w:rFonts w:hint="eastAsia"/>
              </w:rPr>
              <w:t>时间毫秒值</w:t>
            </w:r>
          </w:p>
        </w:tc>
      </w:tr>
    </w:tbl>
    <w:p w14:paraId="01BD6971" w14:textId="77777777" w:rsidR="00E81755" w:rsidRDefault="00E81755">
      <w:pPr>
        <w:rPr>
          <w:b/>
          <w:bCs/>
        </w:rPr>
      </w:pPr>
    </w:p>
    <w:sectPr w:rsidR="00E81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prince@gmail.com">
    <w15:presenceInfo w15:providerId="Windows Live" w15:userId="2a0d567443b1d0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2E4"/>
    <w:rsid w:val="001703BA"/>
    <w:rsid w:val="00172A27"/>
    <w:rsid w:val="0036019A"/>
    <w:rsid w:val="003D3E69"/>
    <w:rsid w:val="00406712"/>
    <w:rsid w:val="00491BA9"/>
    <w:rsid w:val="004B4037"/>
    <w:rsid w:val="006B43F3"/>
    <w:rsid w:val="006B60A1"/>
    <w:rsid w:val="006E2107"/>
    <w:rsid w:val="0076321A"/>
    <w:rsid w:val="009414D2"/>
    <w:rsid w:val="00994A06"/>
    <w:rsid w:val="00AE3017"/>
    <w:rsid w:val="00B30CBC"/>
    <w:rsid w:val="00B3140B"/>
    <w:rsid w:val="00B35842"/>
    <w:rsid w:val="00B35E37"/>
    <w:rsid w:val="00B421C3"/>
    <w:rsid w:val="00C16E81"/>
    <w:rsid w:val="00CE212C"/>
    <w:rsid w:val="00DB7772"/>
    <w:rsid w:val="00E039BC"/>
    <w:rsid w:val="00E81755"/>
    <w:rsid w:val="00FD729F"/>
    <w:rsid w:val="028649B4"/>
    <w:rsid w:val="04252759"/>
    <w:rsid w:val="053B7067"/>
    <w:rsid w:val="05870F84"/>
    <w:rsid w:val="07701B18"/>
    <w:rsid w:val="09110AF7"/>
    <w:rsid w:val="09E634C1"/>
    <w:rsid w:val="0F245B02"/>
    <w:rsid w:val="112E08C4"/>
    <w:rsid w:val="11B93D12"/>
    <w:rsid w:val="12BF7536"/>
    <w:rsid w:val="14185B0F"/>
    <w:rsid w:val="156A6214"/>
    <w:rsid w:val="15C50634"/>
    <w:rsid w:val="16F1321B"/>
    <w:rsid w:val="1900255F"/>
    <w:rsid w:val="19BE3D59"/>
    <w:rsid w:val="19DE7483"/>
    <w:rsid w:val="1AA12479"/>
    <w:rsid w:val="1C35701D"/>
    <w:rsid w:val="1D757B69"/>
    <w:rsid w:val="1E5A5E4D"/>
    <w:rsid w:val="22332D42"/>
    <w:rsid w:val="22732574"/>
    <w:rsid w:val="25E364CB"/>
    <w:rsid w:val="2866270D"/>
    <w:rsid w:val="2AC61223"/>
    <w:rsid w:val="2C3D2467"/>
    <w:rsid w:val="302C6BA8"/>
    <w:rsid w:val="31101974"/>
    <w:rsid w:val="331D5A94"/>
    <w:rsid w:val="35680B9D"/>
    <w:rsid w:val="382C2F62"/>
    <w:rsid w:val="3978363E"/>
    <w:rsid w:val="399D7FAF"/>
    <w:rsid w:val="39B257C2"/>
    <w:rsid w:val="3FC45E54"/>
    <w:rsid w:val="404C22C1"/>
    <w:rsid w:val="4053411C"/>
    <w:rsid w:val="43D1224D"/>
    <w:rsid w:val="43DE6D94"/>
    <w:rsid w:val="44D02F14"/>
    <w:rsid w:val="46272023"/>
    <w:rsid w:val="46853F27"/>
    <w:rsid w:val="46DF408F"/>
    <w:rsid w:val="477F3BA0"/>
    <w:rsid w:val="487B51A5"/>
    <w:rsid w:val="4D874C35"/>
    <w:rsid w:val="51D917E4"/>
    <w:rsid w:val="53A53FCE"/>
    <w:rsid w:val="544E6BEB"/>
    <w:rsid w:val="54927A64"/>
    <w:rsid w:val="56E6597F"/>
    <w:rsid w:val="581C2605"/>
    <w:rsid w:val="59042C39"/>
    <w:rsid w:val="59811DD4"/>
    <w:rsid w:val="5D4631BA"/>
    <w:rsid w:val="5DB73506"/>
    <w:rsid w:val="5EAD0089"/>
    <w:rsid w:val="609E2963"/>
    <w:rsid w:val="60E80570"/>
    <w:rsid w:val="6110210E"/>
    <w:rsid w:val="621B1D70"/>
    <w:rsid w:val="632C7A02"/>
    <w:rsid w:val="65750470"/>
    <w:rsid w:val="65D559EE"/>
    <w:rsid w:val="66A63A39"/>
    <w:rsid w:val="68AC7FF6"/>
    <w:rsid w:val="68F267A6"/>
    <w:rsid w:val="6EC7639C"/>
    <w:rsid w:val="6F5224A8"/>
    <w:rsid w:val="6F964762"/>
    <w:rsid w:val="743C4969"/>
    <w:rsid w:val="7A8E3903"/>
    <w:rsid w:val="7ABC2A84"/>
    <w:rsid w:val="7B3A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A1FA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E212C"/>
    <w:rPr>
      <w:rFonts w:ascii="Times New Roman" w:hAnsi="Times New Roman" w:cs="Times New Roman"/>
      <w:sz w:val="18"/>
      <w:szCs w:val="18"/>
    </w:rPr>
  </w:style>
  <w:style w:type="character" w:customStyle="1" w:styleId="a4">
    <w:name w:val="批注框文本字符"/>
    <w:basedOn w:val="a0"/>
    <w:link w:val="a3"/>
    <w:rsid w:val="00CE212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5A4AE7-C2CC-B646-8D32-48BC29120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2213</Words>
  <Characters>7439</Characters>
  <Application>Microsoft Macintosh Word</Application>
  <DocSecurity>0</DocSecurity>
  <Lines>743</Lines>
  <Paragraphs>877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whaty</dc:creator>
  <cp:lastModifiedBy>kaiprince@gmail.com</cp:lastModifiedBy>
  <cp:revision>12</cp:revision>
  <dcterms:created xsi:type="dcterms:W3CDTF">2014-10-29T12:08:00Z</dcterms:created>
  <dcterms:modified xsi:type="dcterms:W3CDTF">2017-01-10T19:43:00Z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