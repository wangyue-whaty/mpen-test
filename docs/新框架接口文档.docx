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通过ip访问：125.208.27.156:21629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配置Host:    125.208.27.156  </w:t>
      </w:r>
      <w:bookmarkStart w:id="0" w:name="_GoBack"/>
      <w:bookmarkEnd w:id="0"/>
      <w:r>
        <w:rPr>
          <w:rFonts w:hint="eastAsia"/>
          <w:lang w:val="en-US" w:eastAsia="zh-CN"/>
        </w:rPr>
        <w:t>code.mpen.com.cn  ddb.webtrn.cn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penIdentification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eastAsia="zh-CN"/>
              </w:rPr>
              <w:t>笔</w:t>
            </w:r>
            <w:r>
              <w:rPr>
                <w:rFonts w:hint="eastAsia" w:cs="Calibri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val="en-US" w:eastAsia="zh-CN"/>
              </w:rPr>
              <w:t>type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eastAsia="zh-CN"/>
              </w:rPr>
              <w:t>日志类型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subtype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eastAsia="zh-CN"/>
              </w:rPr>
              <w:t>日志子类型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content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eastAsia="zh-CN"/>
              </w:rPr>
              <w:t>日志内容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0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/v1/logs/</w:t>
      </w:r>
    </w:p>
    <w:p>
      <w:pPr>
        <w:jc w:val="left"/>
        <w:rPr>
          <w:rFonts w:cs="Calibri"/>
        </w:rPr>
      </w:pPr>
      <w:ins w:id="1" w:author="kaiprince@gmail.com" w:date="2017-01-11T01:59:00Z">
        <w:r>
          <w:rPr>
            <w:rFonts w:cs="Calibri"/>
          </w:rPr>
          <w:t xml:space="preserve">method: </w:t>
        </w:r>
      </w:ins>
      <w:ins w:id="2" w:author="kaiprince@gmail.com" w:date="2017-01-11T02:06:00Z">
        <w:r>
          <w:rPr>
            <w:rFonts w:cs="Calibri"/>
          </w:rPr>
          <w:t>P</w:t>
        </w:r>
      </w:ins>
      <w:r>
        <w:rPr>
          <w:rFonts w:hint="eastAsia" w:cs="Calibri"/>
          <w:lang w:val="en-US" w:eastAsia="zh-CN"/>
        </w:rPr>
        <w:t>OST</w:t>
      </w:r>
      <w:ins w:id="3" w:author="kaiprince@gmail.com" w:date="2017-01-11T02:06:00Z">
        <w:r>
          <w:rPr>
            <w:rFonts w:cs="Calibri"/>
          </w:rPr>
          <w:t xml:space="preserve"> </w:t>
        </w:r>
      </w:ins>
      <w:del w:id="4" w:author="kaiprince@gmail.com" w:date="2017-01-11T01:12:00Z">
        <w:r>
          <w:rPr>
            <w:rFonts w:cs="Calibri"/>
          </w:rPr>
          <w:delText>/mobile/open/u/</w:delText>
        </w:r>
      </w:del>
      <w:del w:id="5" w:author="kaiprince@gmail.com" w:date="2017-01-11T01:12:00Z">
        <w:r>
          <w:rPr>
            <w:rFonts w:hint="eastAsia" w:cs="Calibri"/>
          </w:rPr>
          <w:delText>saveLinePen</w:delText>
        </w:r>
      </w:del>
      <w:del w:id="6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pushApp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val="en-US" w:eastAsia="zh-CN"/>
              </w:rPr>
              <w:t>type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eastAsia="zh-CN"/>
              </w:rPr>
              <w:t>类型</w:t>
            </w:r>
            <w:r>
              <w:rPr>
                <w:rFonts w:hint="eastAsia" w:cs="Calibri"/>
                <w:lang w:val="en-US" w:eastAsia="zh-CN"/>
              </w:rPr>
              <w:t>(0：电量推送；1：视频推送)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battery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eastAsia="zh-CN"/>
              </w:rPr>
              <w:t>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path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eastAsia="zh-CN"/>
              </w:rPr>
            </w:pPr>
            <w:r>
              <w:rPr>
                <w:rFonts w:hint="eastAsia" w:cs="Calibri"/>
                <w:lang w:eastAsia="zh-CN"/>
              </w:rPr>
              <w:t>视频路劲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7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/v1/messages/</w:t>
      </w:r>
    </w:p>
    <w:p>
      <w:pPr>
        <w:jc w:val="left"/>
        <w:rPr>
          <w:rFonts w:cs="Calibri"/>
        </w:rPr>
      </w:pPr>
      <w:ins w:id="8" w:author="kaiprince@gmail.com" w:date="2017-01-11T01:59:00Z">
        <w:r>
          <w:rPr>
            <w:rFonts w:cs="Calibri"/>
          </w:rPr>
          <w:t xml:space="preserve">method: </w:t>
        </w:r>
      </w:ins>
      <w:ins w:id="9" w:author="kaiprince@gmail.com" w:date="2017-01-11T02:06:00Z">
        <w:r>
          <w:rPr>
            <w:rFonts w:cs="Calibri"/>
          </w:rPr>
          <w:t>P</w:t>
        </w:r>
      </w:ins>
      <w:r>
        <w:rPr>
          <w:rFonts w:hint="eastAsia" w:cs="Calibri"/>
          <w:lang w:val="en-US" w:eastAsia="zh-CN"/>
        </w:rPr>
        <w:t>OST</w:t>
      </w:r>
      <w:ins w:id="10" w:author="kaiprince@gmail.com" w:date="2017-01-11T02:06:00Z">
        <w:r>
          <w:rPr>
            <w:rFonts w:cs="Calibri"/>
          </w:rPr>
          <w:t xml:space="preserve"> </w:t>
        </w:r>
      </w:ins>
      <w:del w:id="11" w:author="kaiprince@gmail.com" w:date="2017-01-11T01:12:00Z">
        <w:r>
          <w:rPr>
            <w:rFonts w:cs="Calibri"/>
          </w:rPr>
          <w:delText>/mobile/open/u/</w:delText>
        </w:r>
      </w:del>
      <w:del w:id="12" w:author="kaiprince@gmail.com" w:date="2017-01-11T01:12:00Z">
        <w:r>
          <w:rPr>
            <w:rFonts w:hint="eastAsia" w:cs="Calibri"/>
          </w:rPr>
          <w:delText>saveLinePen</w:delText>
        </w:r>
      </w:del>
      <w:del w:id="13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校验笔绑定信息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checkBind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14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/v1/pens/{penId}</w:t>
      </w:r>
    </w:p>
    <w:p>
      <w:pPr>
        <w:jc w:val="left"/>
        <w:rPr>
          <w:rFonts w:cs="Calibri"/>
        </w:rPr>
      </w:pPr>
      <w:ins w:id="15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GET</w:t>
      </w:r>
      <w:ins w:id="16" w:author="kaiprince@gmail.com" w:date="2017-01-11T02:06:00Z">
        <w:r>
          <w:rPr>
            <w:rFonts w:cs="Calibri"/>
          </w:rPr>
          <w:t xml:space="preserve"> </w:t>
        </w:r>
      </w:ins>
      <w:del w:id="17" w:author="kaiprince@gmail.com" w:date="2017-01-11T01:12:00Z">
        <w:r>
          <w:rPr>
            <w:rFonts w:cs="Calibri"/>
          </w:rPr>
          <w:delText>/mobile/open/u/</w:delText>
        </w:r>
      </w:del>
      <w:del w:id="18" w:author="kaiprince@gmail.com" w:date="2017-01-11T01:12:00Z">
        <w:r>
          <w:rPr>
            <w:rFonts w:hint="eastAsia" w:cs="Calibri"/>
          </w:rPr>
          <w:delText>saveLinePen</w:delText>
        </w:r>
      </w:del>
      <w:del w:id="19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</w:t>
            </w:r>
            <w:r>
              <w:rPr>
                <w:rFonts w:hint="eastAsia"/>
                <w:lang w:val="en-US" w:eastAsia="zh-CN"/>
              </w:rPr>
              <w:t>false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App更新接口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upgradeApp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version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版本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20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/v1/pens/{penId}</w:t>
      </w:r>
    </w:p>
    <w:p>
      <w:pPr>
        <w:jc w:val="left"/>
        <w:rPr>
          <w:rFonts w:cs="Calibri"/>
        </w:rPr>
      </w:pPr>
      <w:ins w:id="21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GET</w:t>
      </w:r>
      <w:ins w:id="22" w:author="kaiprince@gmail.com" w:date="2017-01-11T02:06:00Z">
        <w:r>
          <w:rPr>
            <w:rFonts w:cs="Calibri"/>
          </w:rPr>
          <w:t xml:space="preserve"> </w:t>
        </w:r>
      </w:ins>
      <w:del w:id="23" w:author="kaiprince@gmail.com" w:date="2017-01-11T01:12:00Z">
        <w:r>
          <w:rPr>
            <w:rFonts w:cs="Calibri"/>
          </w:rPr>
          <w:delText>/mobile/open/u/</w:delText>
        </w:r>
      </w:del>
      <w:del w:id="24" w:author="kaiprince@gmail.com" w:date="2017-01-11T01:12:00Z">
        <w:r>
          <w:rPr>
            <w:rFonts w:hint="eastAsia" w:cs="Calibri"/>
          </w:rPr>
          <w:delText>saveLinePen</w:delText>
        </w:r>
      </w:del>
      <w:del w:id="25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"id": "ff8080815824821f0158249aafb70033",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"title": "点读笔1.37",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"item": "1.优化播放器，提升播放速度 2.增加本地游戏功能 3.修复笔中昵称显示不正确的问题 4.增加点读过程中，按M键暂停播放的功能 5.增加解锁屏幕后，显示两秒昵称的功能",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"versionName": "1.37",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"versionCode": 37,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"isForce":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"isImportant":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"fileUrl": "incoming/ddb/app/20161102/1478082940183-3.apk",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"fileSize": "24.13M",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"isValid":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"label":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"time": 1478082867000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Rom更新接口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upgradeRom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version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版本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26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/v1/pens/{penId}</w:t>
      </w:r>
    </w:p>
    <w:p>
      <w:pPr>
        <w:jc w:val="left"/>
        <w:rPr>
          <w:rFonts w:cs="Calibri"/>
        </w:rPr>
      </w:pPr>
      <w:ins w:id="27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GET</w:t>
      </w:r>
      <w:ins w:id="28" w:author="kaiprince@gmail.com" w:date="2017-01-11T02:06:00Z">
        <w:r>
          <w:rPr>
            <w:rFonts w:cs="Calibri"/>
          </w:rPr>
          <w:t xml:space="preserve"> </w:t>
        </w:r>
      </w:ins>
      <w:del w:id="29" w:author="kaiprince@gmail.com" w:date="2017-01-11T01:12:00Z">
        <w:r>
          <w:rPr>
            <w:rFonts w:cs="Calibri"/>
          </w:rPr>
          <w:delText>/mobile/open/u/</w:delText>
        </w:r>
      </w:del>
      <w:del w:id="30" w:author="kaiprince@gmail.com" w:date="2017-01-11T01:12:00Z">
        <w:r>
          <w:rPr>
            <w:rFonts w:hint="eastAsia" w:cs="Calibri"/>
          </w:rPr>
          <w:delText>saveLinePen</w:delText>
        </w:r>
      </w:del>
      <w:del w:id="31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"index":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"versionFrom": "Mpen-V1.0HWV1.6-20160707.161231",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"versionTo": "Mpen-V1.4DHWV1.5-20160719.173746",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"description": "B升E",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"size": "5179119",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"md5": "E2CC7F2F72F4AD1BD57250EDEED7E8DC",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"downloadUrl": "http://ddb.webtrn.cn/incoming/update-B-E.zip"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"index":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"versionFrom": "Mpen-V1.3DHWV1.5-20160714.144331",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"versionTo": "Mpen-V1.4DHWV1.5-20160719.173746",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"description": "D升E",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"size": "4660008",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"md5": "E2CC7F2F72F4AD1BD57250EDEED7E8DC",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"downloadUrl": "http://ddb.webtrn.cn/incoming/update-D-E.zip"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笔出厂保存笔信息接口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passQa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macAddress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code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32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/v1/qa/pens/{penId}</w:t>
      </w:r>
    </w:p>
    <w:p>
      <w:pPr>
        <w:jc w:val="left"/>
        <w:rPr>
          <w:rFonts w:cs="Calibri"/>
        </w:rPr>
      </w:pPr>
      <w:ins w:id="33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Post</w:t>
      </w:r>
      <w:ins w:id="34" w:author="kaiprince@gmail.com" w:date="2017-01-11T02:06:00Z">
        <w:r>
          <w:rPr>
            <w:rFonts w:cs="Calibri"/>
          </w:rPr>
          <w:t xml:space="preserve"> </w:t>
        </w:r>
      </w:ins>
      <w:del w:id="35" w:author="kaiprince@gmail.com" w:date="2017-01-11T01:12:00Z">
        <w:r>
          <w:rPr>
            <w:rFonts w:cs="Calibri"/>
          </w:rPr>
          <w:delText>/mobile/open/u/</w:delText>
        </w:r>
      </w:del>
      <w:del w:id="36" w:author="kaiprince@gmail.com" w:date="2017-01-11T01:12:00Z">
        <w:r>
          <w:rPr>
            <w:rFonts w:hint="eastAsia" w:cs="Calibri"/>
          </w:rPr>
          <w:delText>saveLinePen</w:delText>
        </w:r>
      </w:del>
      <w:del w:id="37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</w:t>
            </w:r>
            <w:r>
              <w:rPr>
                <w:rFonts w:hint="eastAsia"/>
                <w:lang w:val="en-US" w:eastAsia="zh-CN"/>
              </w:rPr>
              <w:t>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获取笔出厂预下载书籍接口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preDownload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38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/v1/qa/books</w:t>
      </w:r>
    </w:p>
    <w:p>
      <w:pPr>
        <w:jc w:val="left"/>
        <w:rPr>
          <w:rFonts w:cs="Calibri"/>
        </w:rPr>
      </w:pPr>
      <w:ins w:id="39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Get</w:t>
      </w:r>
      <w:ins w:id="40" w:author="kaiprince@gmail.com" w:date="2017-01-11T02:06:00Z">
        <w:r>
          <w:rPr>
            <w:rFonts w:cs="Calibri"/>
          </w:rPr>
          <w:t xml:space="preserve"> </w:t>
        </w:r>
      </w:ins>
      <w:del w:id="41" w:author="kaiprince@gmail.com" w:date="2017-01-11T01:12:00Z">
        <w:r>
          <w:rPr>
            <w:rFonts w:cs="Calibri"/>
          </w:rPr>
          <w:delText>/mobile/open/u/</w:delText>
        </w:r>
      </w:del>
      <w:del w:id="42" w:author="kaiprince@gmail.com" w:date="2017-01-11T01:12:00Z">
        <w:r>
          <w:rPr>
            <w:rFonts w:hint="eastAsia" w:cs="Calibri"/>
          </w:rPr>
          <w:delText>saveLinePen</w:delText>
        </w:r>
      </w:del>
      <w:del w:id="43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"ff8080815602c58301560675e649000c",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"resSize": 136686862,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"电子词典",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"downloadUrl": "http://ddb.webtrn.cn/incoming/course/点读卡/dictsound.MP",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"code": "8888",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"photo": "http://ddb.webtrn.cn/incoming/ddb/course/image/ff8080815602c58301560675e649000c/1471421908223_photo.jpg"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"ff808081567761c20156914db2e0062d",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"resSize": 137812038,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"新标准英语·一起一下",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"downloadUrl": "http://ddb.webtrn.cn/incoming/course/外研社/MP/小学教材及教辅/英语(新标准)一年级起点教材(修订版)/英语(新标准)(一年级起点)(一年级下)(修订版)/新标准一起一下学生用书_v1.0.2.MP",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"code": "62272",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"photo": "http://ddb.webtrn.cn/incoming/ddb/course/image/ff808081567761c20156914db2e0062d/1473214493756_photo.jpg"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"ff808081567761c2015691ef1d2e06a6",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"resSize": 127083043,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"新标准英语·一起二上",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"downloadUrl": "http://ddb.webtrn.cn/incoming/course/外研社/MP/小学教材及教辅/英语(新标准)一年级起点教材(修订版)/英语(新标准)(一年级起点)(二年级上)(修订版)－非分省版本/新标准一起二上学生用书(非分省版本).MP",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"code": "62354",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"photo": "http://ddb.webtrn.cn/incoming/ddb/course/image/ff808081567761c2015691ef1d2e06a6/1473214424835_photo.jpg"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8、出厂测试语音接口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audiosTest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44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/v1/qa/audios</w:t>
      </w:r>
    </w:p>
    <w:p>
      <w:pPr>
        <w:jc w:val="left"/>
        <w:rPr>
          <w:rFonts w:cs="Calibri"/>
        </w:rPr>
      </w:pPr>
      <w:ins w:id="45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Get</w:t>
      </w:r>
      <w:ins w:id="46" w:author="kaiprince@gmail.com" w:date="2017-01-11T02:06:00Z">
        <w:r>
          <w:rPr>
            <w:rFonts w:cs="Calibri"/>
          </w:rPr>
          <w:t xml:space="preserve"> </w:t>
        </w:r>
      </w:ins>
      <w:del w:id="47" w:author="kaiprince@gmail.com" w:date="2017-01-11T01:12:00Z">
        <w:r>
          <w:rPr>
            <w:rFonts w:cs="Calibri"/>
          </w:rPr>
          <w:delText>/mobile/open/u/</w:delText>
        </w:r>
      </w:del>
      <w:del w:id="48" w:author="kaiprince@gmail.com" w:date="2017-01-11T01:12:00Z">
        <w:r>
          <w:rPr>
            <w:rFonts w:hint="eastAsia" w:cs="Calibri"/>
          </w:rPr>
          <w:delText>saveLinePen</w:delText>
        </w:r>
      </w:del>
      <w:del w:id="49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"燕归巢 - 许嵩",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"path": "http://cc.stream.qqmusic.qq.com/C100000Nz08A0aZNuz.m4a?fromtag=52"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"Sorry - Justin Bieber",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"path": "http://cc.stream.qqmusic.qq.com/C100002homRe0dmkTn.m4a?fromtag=52"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"What Do You Mean? (2015维多利亚的秘密秀秀场音乐) - Justin Bieber",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"path": "http://cc.stream.qqmusic.qq.com/C100004HAF5J0HxEZk.m4a?fromtag=52"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"单词1",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"path": "http://ddb.webtrn.cn/incoming/course/voice/s_001.mp3"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"单词2",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"path": "http://ddb.webtrn.cn/incoming/course/voice/s_002.mp3"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"单词3",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"path": "http://ddb.webtrn.cn/incoming/course/voice/s_003.mp3"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anr文件上传接口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5"/>
        <w:tblW w:w="10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6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628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628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uploadAnr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penId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笔Id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time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version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笔中app版本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file</w:t>
            </w:r>
          </w:p>
        </w:tc>
        <w:tc>
          <w:tcPr>
            <w:tcW w:w="628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文件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50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/v1/files/</w:t>
      </w:r>
    </w:p>
    <w:p>
      <w:pPr>
        <w:jc w:val="left"/>
        <w:rPr>
          <w:rFonts w:cs="Calibri"/>
        </w:rPr>
      </w:pPr>
      <w:ins w:id="51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Post</w:t>
      </w:r>
      <w:ins w:id="52" w:author="kaiprince@gmail.com" w:date="2017-01-11T02:06:00Z">
        <w:r>
          <w:rPr>
            <w:rFonts w:cs="Calibri"/>
          </w:rPr>
          <w:t xml:space="preserve"> </w:t>
        </w:r>
      </w:ins>
      <w:del w:id="53" w:author="kaiprince@gmail.com" w:date="2017-01-11T01:12:00Z">
        <w:r>
          <w:rPr>
            <w:rFonts w:cs="Calibri"/>
          </w:rPr>
          <w:delText>/mobile/open/u/</w:delText>
        </w:r>
      </w:del>
      <w:del w:id="54" w:author="kaiprince@gmail.com" w:date="2017-01-11T01:12:00Z">
        <w:r>
          <w:rPr>
            <w:rFonts w:hint="eastAsia" w:cs="Calibri"/>
          </w:rPr>
          <w:delText>saveLinePen</w:delText>
        </w:r>
      </w:del>
      <w:del w:id="55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</w:t>
            </w:r>
            <w:r>
              <w:rPr>
                <w:rFonts w:hint="eastAsia"/>
                <w:lang w:val="en-US" w:eastAsia="zh-CN"/>
              </w:rPr>
              <w:t>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获取点读书目录</w:t>
      </w: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56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/v1/books/</w:t>
      </w:r>
    </w:p>
    <w:p>
      <w:pPr>
        <w:jc w:val="left"/>
        <w:rPr>
          <w:rFonts w:cs="Calibri"/>
        </w:rPr>
      </w:pPr>
      <w:ins w:id="57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Get</w:t>
      </w:r>
      <w:ins w:id="58" w:author="kaiprince@gmail.com" w:date="2017-01-11T02:06:00Z">
        <w:r>
          <w:rPr>
            <w:rFonts w:cs="Calibri"/>
          </w:rPr>
          <w:t xml:space="preserve"> </w:t>
        </w:r>
      </w:ins>
      <w:del w:id="59" w:author="kaiprince@gmail.com" w:date="2017-01-11T01:12:00Z">
        <w:r>
          <w:rPr>
            <w:rFonts w:cs="Calibri"/>
          </w:rPr>
          <w:delText>/mobile/open/u/</w:delText>
        </w:r>
      </w:del>
      <w:del w:id="60" w:author="kaiprince@gmail.com" w:date="2017-01-11T01:12:00Z">
        <w:r>
          <w:rPr>
            <w:rFonts w:hint="eastAsia" w:cs="Calibri"/>
          </w:rPr>
          <w:delText>saveLinePen</w:delText>
        </w:r>
      </w:del>
      <w:del w:id="61" w:author="kaiprince@gmail.com" w:date="2017-01-11T01:12:00Z">
        <w:r>
          <w:rPr>
            <w:rFonts w:cs="Calibri"/>
          </w:rPr>
          <w:delText>.json</w:delText>
        </w:r>
      </w:del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5"/>
        <w:tblW w:w="10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8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9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8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8929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89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"pageSize": 10000,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"pageNo":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"ff808081533ba5a801533bbd358f0003",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"code": "62006",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"新概念英语一",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"repeat":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"lineRead": 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"ff808081533ba5a801533bbddf220006",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"code": "62008",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"新概念英语三",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"repeat":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"lineRead": 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"ff808081533ba5a801533bbe58360008",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"code": "62009",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"新概念英语四",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"repeat":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"lineRead": 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70AC"/>
    <w:multiLevelType w:val="singleLevel"/>
    <w:tmpl w:val="58A170A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1873A"/>
    <w:multiLevelType w:val="singleLevel"/>
    <w:tmpl w:val="58A1873A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7B3B"/>
    <w:rsid w:val="01DB2E44"/>
    <w:rsid w:val="04161003"/>
    <w:rsid w:val="041E5191"/>
    <w:rsid w:val="06D041D5"/>
    <w:rsid w:val="0A4F459C"/>
    <w:rsid w:val="0AD2686F"/>
    <w:rsid w:val="0BFB2158"/>
    <w:rsid w:val="0CC52A48"/>
    <w:rsid w:val="0D692FC8"/>
    <w:rsid w:val="0DA44AF2"/>
    <w:rsid w:val="0F0D3AD8"/>
    <w:rsid w:val="15A153FF"/>
    <w:rsid w:val="16087537"/>
    <w:rsid w:val="18BC2A03"/>
    <w:rsid w:val="199709B6"/>
    <w:rsid w:val="1B236AF0"/>
    <w:rsid w:val="1C21272C"/>
    <w:rsid w:val="1C470349"/>
    <w:rsid w:val="1DD14C02"/>
    <w:rsid w:val="20706705"/>
    <w:rsid w:val="222745C2"/>
    <w:rsid w:val="22D165D3"/>
    <w:rsid w:val="23CD0AB8"/>
    <w:rsid w:val="244627E4"/>
    <w:rsid w:val="2A9C1627"/>
    <w:rsid w:val="2BE9679E"/>
    <w:rsid w:val="2E662A0B"/>
    <w:rsid w:val="2FD46230"/>
    <w:rsid w:val="308C6DE7"/>
    <w:rsid w:val="31E642AE"/>
    <w:rsid w:val="32A73798"/>
    <w:rsid w:val="33307EB9"/>
    <w:rsid w:val="33B304E1"/>
    <w:rsid w:val="370A0297"/>
    <w:rsid w:val="378C703F"/>
    <w:rsid w:val="3A4431C6"/>
    <w:rsid w:val="3B027CCC"/>
    <w:rsid w:val="3B442802"/>
    <w:rsid w:val="3C4A7798"/>
    <w:rsid w:val="3F9D7529"/>
    <w:rsid w:val="402D621F"/>
    <w:rsid w:val="41C437F3"/>
    <w:rsid w:val="439B2B8F"/>
    <w:rsid w:val="46BE6012"/>
    <w:rsid w:val="47403552"/>
    <w:rsid w:val="47950E07"/>
    <w:rsid w:val="488F401E"/>
    <w:rsid w:val="4DDB2582"/>
    <w:rsid w:val="4E3417DB"/>
    <w:rsid w:val="4F9B3DFC"/>
    <w:rsid w:val="50EA16F7"/>
    <w:rsid w:val="5135725D"/>
    <w:rsid w:val="525853A0"/>
    <w:rsid w:val="56354B8C"/>
    <w:rsid w:val="56904C2B"/>
    <w:rsid w:val="570A0FD9"/>
    <w:rsid w:val="584E21D0"/>
    <w:rsid w:val="5A4D7D45"/>
    <w:rsid w:val="5B6C1D0D"/>
    <w:rsid w:val="5B8D76ED"/>
    <w:rsid w:val="5F921417"/>
    <w:rsid w:val="618450D8"/>
    <w:rsid w:val="61C50F95"/>
    <w:rsid w:val="62123779"/>
    <w:rsid w:val="638E6BEA"/>
    <w:rsid w:val="64292D79"/>
    <w:rsid w:val="67C223AB"/>
    <w:rsid w:val="67EC457D"/>
    <w:rsid w:val="6AF37151"/>
    <w:rsid w:val="6E0A03B2"/>
    <w:rsid w:val="6E9C6319"/>
    <w:rsid w:val="700A4E03"/>
    <w:rsid w:val="70A92352"/>
    <w:rsid w:val="71DE5C4B"/>
    <w:rsid w:val="72CC7B8A"/>
    <w:rsid w:val="745257D0"/>
    <w:rsid w:val="76FB19AB"/>
    <w:rsid w:val="799D2B3C"/>
    <w:rsid w:val="7BC36C75"/>
    <w:rsid w:val="7C812905"/>
    <w:rsid w:val="7D2E5B3D"/>
    <w:rsid w:val="7E48060E"/>
    <w:rsid w:val="7E837434"/>
    <w:rsid w:val="7EAF2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whaty</dc:creator>
  <cp:lastModifiedBy>whaty</cp:lastModifiedBy>
  <dcterms:modified xsi:type="dcterms:W3CDTF">2017-02-14T02:42:48Z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